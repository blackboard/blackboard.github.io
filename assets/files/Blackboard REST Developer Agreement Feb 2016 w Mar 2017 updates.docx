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AABB5" w14:textId="77777777" w:rsidR="00A7363F" w:rsidRPr="00255EA3" w:rsidRDefault="007D558A" w:rsidP="003208D1">
      <w:pPr>
        <w:pStyle w:val="ListParagraph"/>
        <w:ind w:left="360"/>
        <w:jc w:val="center"/>
        <w:rPr>
          <w:rFonts w:asciiTheme="majorHAnsi" w:hAnsiTheme="majorHAnsi" w:cs="Times New Roman"/>
          <w:b/>
          <w:sz w:val="22"/>
          <w:szCs w:val="22"/>
          <w:u w:val="single"/>
        </w:rPr>
      </w:pPr>
      <w:r>
        <w:rPr>
          <w:rFonts w:asciiTheme="majorHAnsi" w:hAnsiTheme="majorHAnsi" w:cs="Times New Roman"/>
          <w:b/>
          <w:sz w:val="22"/>
          <w:szCs w:val="22"/>
          <w:u w:val="single"/>
        </w:rPr>
        <w:t xml:space="preserve">BLACKBOARD® </w:t>
      </w:r>
      <w:r w:rsidR="00311B45">
        <w:rPr>
          <w:rFonts w:asciiTheme="majorHAnsi" w:hAnsiTheme="majorHAnsi" w:cs="Times New Roman"/>
          <w:b/>
          <w:sz w:val="22"/>
          <w:szCs w:val="22"/>
          <w:u w:val="single"/>
        </w:rPr>
        <w:t xml:space="preserve">REST </w:t>
      </w:r>
      <w:r w:rsidR="00031EBE">
        <w:rPr>
          <w:rFonts w:asciiTheme="majorHAnsi" w:hAnsiTheme="majorHAnsi" w:cs="Times New Roman"/>
          <w:b/>
          <w:sz w:val="22"/>
          <w:szCs w:val="22"/>
          <w:u w:val="single"/>
        </w:rPr>
        <w:t xml:space="preserve">DEVELOPER </w:t>
      </w:r>
      <w:r w:rsidR="007575EA" w:rsidRPr="00255EA3">
        <w:rPr>
          <w:rFonts w:asciiTheme="majorHAnsi" w:hAnsiTheme="majorHAnsi" w:cs="Times New Roman"/>
          <w:b/>
          <w:sz w:val="22"/>
          <w:szCs w:val="22"/>
          <w:u w:val="single"/>
        </w:rPr>
        <w:t>AGREEMENT</w:t>
      </w:r>
    </w:p>
    <w:p w14:paraId="0ABA0E55" w14:textId="77777777" w:rsidR="007575EA" w:rsidRPr="00255EA3" w:rsidRDefault="007575EA" w:rsidP="003208D1">
      <w:pPr>
        <w:rPr>
          <w:rFonts w:asciiTheme="majorHAnsi" w:hAnsiTheme="majorHAnsi" w:cs="Times New Roman"/>
          <w:sz w:val="22"/>
          <w:szCs w:val="22"/>
        </w:rPr>
      </w:pPr>
    </w:p>
    <w:p w14:paraId="1EC4829C" w14:textId="77777777" w:rsidR="00C51798" w:rsidRDefault="00C51798" w:rsidP="003208D1">
      <w:pPr>
        <w:ind w:left="360"/>
        <w:rPr>
          <w:rFonts w:asciiTheme="majorHAnsi" w:hAnsiTheme="majorHAnsi" w:cs="Times New Roman"/>
          <w:sz w:val="22"/>
          <w:szCs w:val="22"/>
        </w:rPr>
      </w:pPr>
      <w:r>
        <w:rPr>
          <w:rFonts w:asciiTheme="majorHAnsi" w:hAnsiTheme="majorHAnsi" w:cs="Times New Roman"/>
          <w:sz w:val="22"/>
          <w:szCs w:val="22"/>
        </w:rPr>
        <w:t>This Blackboard REST Developer Agreement (“</w:t>
      </w:r>
      <w:r>
        <w:rPr>
          <w:rFonts w:asciiTheme="majorHAnsi" w:hAnsiTheme="majorHAnsi" w:cs="Times New Roman"/>
          <w:b/>
          <w:sz w:val="22"/>
          <w:szCs w:val="22"/>
        </w:rPr>
        <w:t>Agreement</w:t>
      </w:r>
      <w:r>
        <w:rPr>
          <w:rFonts w:asciiTheme="majorHAnsi" w:hAnsiTheme="majorHAnsi" w:cs="Times New Roman"/>
          <w:sz w:val="22"/>
          <w:szCs w:val="22"/>
        </w:rPr>
        <w:t xml:space="preserve">”) enables the development </w:t>
      </w:r>
      <w:r w:rsidR="008F735B">
        <w:rPr>
          <w:rFonts w:asciiTheme="majorHAnsi" w:hAnsiTheme="majorHAnsi" w:cs="Times New Roman"/>
          <w:sz w:val="22"/>
          <w:szCs w:val="22"/>
        </w:rPr>
        <w:t xml:space="preserve">and testing </w:t>
      </w:r>
      <w:r>
        <w:rPr>
          <w:rFonts w:asciiTheme="majorHAnsi" w:hAnsiTheme="majorHAnsi" w:cs="Times New Roman"/>
          <w:sz w:val="22"/>
          <w:szCs w:val="22"/>
        </w:rPr>
        <w:t xml:space="preserve">of software applications </w:t>
      </w:r>
      <w:r w:rsidR="008F735B">
        <w:rPr>
          <w:rFonts w:asciiTheme="majorHAnsi" w:hAnsiTheme="majorHAnsi" w:cs="Times New Roman"/>
          <w:sz w:val="22"/>
          <w:szCs w:val="22"/>
        </w:rPr>
        <w:t xml:space="preserve">designed to </w:t>
      </w:r>
      <w:r>
        <w:rPr>
          <w:rFonts w:asciiTheme="majorHAnsi" w:hAnsiTheme="majorHAnsi" w:cs="Times New Roman"/>
          <w:sz w:val="22"/>
          <w:szCs w:val="22"/>
        </w:rPr>
        <w:t xml:space="preserve">interoperate with designated Blackboard applications. </w:t>
      </w:r>
    </w:p>
    <w:p w14:paraId="73D36932" w14:textId="77777777" w:rsidR="00AE3FB3" w:rsidRDefault="00AE3FB3" w:rsidP="003208D1">
      <w:pPr>
        <w:ind w:left="360"/>
        <w:rPr>
          <w:rFonts w:asciiTheme="majorHAnsi" w:hAnsiTheme="majorHAnsi" w:cs="Times New Roman"/>
          <w:sz w:val="22"/>
          <w:szCs w:val="22"/>
        </w:rPr>
      </w:pPr>
    </w:p>
    <w:p w14:paraId="10778ACB" w14:textId="77777777" w:rsidR="00496E60" w:rsidRPr="00913373" w:rsidRDefault="00E04314" w:rsidP="003208D1">
      <w:pPr>
        <w:pStyle w:val="ListParagraph"/>
        <w:ind w:left="360"/>
        <w:rPr>
          <w:rFonts w:asciiTheme="majorHAnsi" w:hAnsiTheme="majorHAnsi" w:cs="Times New Roman"/>
          <w:b/>
          <w:sz w:val="22"/>
          <w:szCs w:val="22"/>
        </w:rPr>
      </w:pPr>
      <w:r>
        <w:rPr>
          <w:rFonts w:asciiTheme="majorHAnsi" w:hAnsiTheme="majorHAnsi" w:cs="Times New Roman"/>
          <w:sz w:val="22"/>
          <w:szCs w:val="22"/>
        </w:rPr>
        <w:t>B</w:t>
      </w:r>
      <w:r w:rsidRPr="00913373">
        <w:rPr>
          <w:rFonts w:asciiTheme="majorHAnsi" w:hAnsiTheme="majorHAnsi"/>
          <w:sz w:val="22"/>
          <w:szCs w:val="22"/>
        </w:rPr>
        <w:t xml:space="preserve">y clicking “I agree” </w:t>
      </w:r>
      <w:r w:rsidR="003208D1">
        <w:rPr>
          <w:rFonts w:asciiTheme="majorHAnsi" w:hAnsiTheme="majorHAnsi"/>
          <w:sz w:val="22"/>
          <w:szCs w:val="22"/>
        </w:rPr>
        <w:t xml:space="preserve">or otherwise indicating your agreement </w:t>
      </w:r>
      <w:r w:rsidRPr="00913373">
        <w:rPr>
          <w:rFonts w:asciiTheme="majorHAnsi" w:hAnsiTheme="majorHAnsi"/>
          <w:sz w:val="22"/>
          <w:szCs w:val="22"/>
        </w:rPr>
        <w:t>as part of an online process</w:t>
      </w:r>
      <w:r w:rsidR="008F735B">
        <w:rPr>
          <w:rFonts w:asciiTheme="majorHAnsi" w:hAnsiTheme="majorHAnsi"/>
          <w:sz w:val="22"/>
          <w:szCs w:val="22"/>
        </w:rPr>
        <w:t>, th</w:t>
      </w:r>
      <w:r w:rsidR="00913373" w:rsidRPr="00913373">
        <w:rPr>
          <w:rFonts w:asciiTheme="majorHAnsi" w:hAnsiTheme="majorHAnsi"/>
          <w:sz w:val="22"/>
          <w:szCs w:val="22"/>
        </w:rPr>
        <w:t>e terms contained</w:t>
      </w:r>
      <w:r>
        <w:rPr>
          <w:rFonts w:asciiTheme="majorHAnsi" w:hAnsiTheme="majorHAnsi"/>
          <w:sz w:val="22"/>
          <w:szCs w:val="22"/>
        </w:rPr>
        <w:t xml:space="preserve"> in this Agreement </w:t>
      </w:r>
      <w:r w:rsidR="00913373" w:rsidRPr="00913373">
        <w:rPr>
          <w:rFonts w:asciiTheme="majorHAnsi" w:hAnsiTheme="majorHAnsi"/>
          <w:sz w:val="22"/>
          <w:szCs w:val="22"/>
        </w:rPr>
        <w:t xml:space="preserve">form the entire agreement between </w:t>
      </w:r>
      <w:r>
        <w:rPr>
          <w:rFonts w:asciiTheme="majorHAnsi" w:hAnsiTheme="majorHAnsi"/>
          <w:sz w:val="22"/>
          <w:szCs w:val="22"/>
        </w:rPr>
        <w:t xml:space="preserve">the Developer </w:t>
      </w:r>
      <w:r w:rsidR="00913373" w:rsidRPr="00913373">
        <w:rPr>
          <w:rFonts w:asciiTheme="majorHAnsi" w:hAnsiTheme="majorHAnsi"/>
          <w:sz w:val="22"/>
          <w:szCs w:val="22"/>
        </w:rPr>
        <w:t xml:space="preserve">and Blackboard </w:t>
      </w:r>
      <w:r w:rsidR="003208D1">
        <w:rPr>
          <w:rFonts w:asciiTheme="majorHAnsi" w:hAnsiTheme="majorHAnsi"/>
          <w:sz w:val="22"/>
          <w:szCs w:val="22"/>
        </w:rPr>
        <w:t xml:space="preserve">Inc. (“Blackboard”) </w:t>
      </w:r>
      <w:r w:rsidR="00913373" w:rsidRPr="00913373">
        <w:rPr>
          <w:rFonts w:asciiTheme="majorHAnsi" w:hAnsiTheme="majorHAnsi"/>
          <w:sz w:val="22"/>
          <w:szCs w:val="22"/>
        </w:rPr>
        <w:t>with respect to</w:t>
      </w:r>
      <w:r w:rsidR="00017C81">
        <w:rPr>
          <w:rFonts w:asciiTheme="majorHAnsi" w:hAnsiTheme="majorHAnsi"/>
          <w:sz w:val="22"/>
          <w:szCs w:val="22"/>
        </w:rPr>
        <w:t>: (a)</w:t>
      </w:r>
      <w:r w:rsidR="00913373" w:rsidRPr="00913373">
        <w:rPr>
          <w:rFonts w:asciiTheme="majorHAnsi" w:hAnsiTheme="majorHAnsi"/>
          <w:sz w:val="22"/>
          <w:szCs w:val="22"/>
        </w:rPr>
        <w:t xml:space="preserve"> </w:t>
      </w:r>
      <w:r w:rsidR="008F735B">
        <w:rPr>
          <w:rFonts w:asciiTheme="majorHAnsi" w:hAnsiTheme="majorHAnsi"/>
          <w:sz w:val="22"/>
          <w:szCs w:val="22"/>
        </w:rPr>
        <w:t xml:space="preserve">the development </w:t>
      </w:r>
      <w:r w:rsidR="00017C81">
        <w:rPr>
          <w:rFonts w:asciiTheme="majorHAnsi" w:hAnsiTheme="majorHAnsi"/>
          <w:sz w:val="22"/>
          <w:szCs w:val="22"/>
        </w:rPr>
        <w:t>o</w:t>
      </w:r>
      <w:r w:rsidR="008F735B">
        <w:rPr>
          <w:rFonts w:asciiTheme="majorHAnsi" w:hAnsiTheme="majorHAnsi"/>
          <w:sz w:val="22"/>
          <w:szCs w:val="22"/>
        </w:rPr>
        <w:t>f Developer Applications through the</w:t>
      </w:r>
      <w:r>
        <w:rPr>
          <w:rFonts w:asciiTheme="majorHAnsi" w:hAnsiTheme="majorHAnsi"/>
          <w:sz w:val="22"/>
          <w:szCs w:val="22"/>
        </w:rPr>
        <w:t xml:space="preserve"> use of</w:t>
      </w:r>
      <w:r w:rsidR="008F735B">
        <w:rPr>
          <w:rFonts w:asciiTheme="majorHAnsi" w:hAnsiTheme="majorHAnsi"/>
          <w:sz w:val="22"/>
          <w:szCs w:val="22"/>
        </w:rPr>
        <w:t xml:space="preserve"> </w:t>
      </w:r>
      <w:r w:rsidR="00AE3FB3">
        <w:rPr>
          <w:rFonts w:asciiTheme="majorHAnsi" w:hAnsiTheme="majorHAnsi"/>
          <w:sz w:val="22"/>
          <w:szCs w:val="22"/>
        </w:rPr>
        <w:t>Blackboard</w:t>
      </w:r>
      <w:r w:rsidR="008F735B">
        <w:rPr>
          <w:rFonts w:asciiTheme="majorHAnsi" w:hAnsiTheme="majorHAnsi"/>
          <w:sz w:val="22"/>
          <w:szCs w:val="22"/>
        </w:rPr>
        <w:t>’s</w:t>
      </w:r>
      <w:r w:rsidR="00AE3FB3">
        <w:rPr>
          <w:rFonts w:asciiTheme="majorHAnsi" w:hAnsiTheme="majorHAnsi"/>
          <w:sz w:val="22"/>
          <w:szCs w:val="22"/>
        </w:rPr>
        <w:t xml:space="preserve"> </w:t>
      </w:r>
      <w:r w:rsidR="008C55B2">
        <w:rPr>
          <w:rFonts w:asciiTheme="majorHAnsi" w:hAnsiTheme="majorHAnsi"/>
          <w:sz w:val="22"/>
          <w:szCs w:val="22"/>
        </w:rPr>
        <w:t xml:space="preserve">REST </w:t>
      </w:r>
      <w:r w:rsidR="00AE3FB3">
        <w:rPr>
          <w:rFonts w:asciiTheme="majorHAnsi" w:hAnsiTheme="majorHAnsi"/>
          <w:sz w:val="22"/>
          <w:szCs w:val="22"/>
        </w:rPr>
        <w:t>APIs and Documentation</w:t>
      </w:r>
      <w:r w:rsidR="00017C81">
        <w:rPr>
          <w:rFonts w:asciiTheme="majorHAnsi" w:hAnsiTheme="majorHAnsi"/>
          <w:sz w:val="22"/>
          <w:szCs w:val="22"/>
        </w:rPr>
        <w:t xml:space="preserve">; and (b) the use of a </w:t>
      </w:r>
      <w:r w:rsidR="00B5345B">
        <w:rPr>
          <w:rFonts w:asciiTheme="majorHAnsi" w:hAnsiTheme="majorHAnsi"/>
          <w:sz w:val="22"/>
          <w:szCs w:val="22"/>
        </w:rPr>
        <w:t>DVBA</w:t>
      </w:r>
      <w:r w:rsidR="00017C81">
        <w:rPr>
          <w:rFonts w:asciiTheme="majorHAnsi" w:hAnsiTheme="majorHAnsi"/>
          <w:sz w:val="22"/>
          <w:szCs w:val="22"/>
        </w:rPr>
        <w:t xml:space="preserve"> to test the interoperability of the Developer Applications therewith</w:t>
      </w:r>
      <w:r w:rsidR="00AE3FB3">
        <w:rPr>
          <w:rFonts w:asciiTheme="majorHAnsi" w:hAnsiTheme="majorHAnsi"/>
          <w:sz w:val="22"/>
          <w:szCs w:val="22"/>
        </w:rPr>
        <w:t>.</w:t>
      </w:r>
      <w:r w:rsidR="00D90C86">
        <w:rPr>
          <w:rFonts w:asciiTheme="majorHAnsi" w:hAnsiTheme="majorHAnsi"/>
          <w:sz w:val="22"/>
          <w:szCs w:val="22"/>
        </w:rPr>
        <w:t xml:space="preserve"> You represent that you have the authority to bind the Developer to the terms of this Agreement</w:t>
      </w:r>
      <w:r w:rsidR="00FA3770">
        <w:rPr>
          <w:rFonts w:asciiTheme="majorHAnsi" w:hAnsiTheme="majorHAnsi"/>
          <w:sz w:val="22"/>
          <w:szCs w:val="22"/>
        </w:rPr>
        <w:t xml:space="preserve"> and that you </w:t>
      </w:r>
      <w:r w:rsidR="007A58A7">
        <w:rPr>
          <w:rFonts w:asciiTheme="majorHAnsi" w:hAnsiTheme="majorHAnsi"/>
          <w:sz w:val="22"/>
          <w:szCs w:val="22"/>
        </w:rPr>
        <w:t xml:space="preserve">and Developer </w:t>
      </w:r>
      <w:r w:rsidR="00FA3770">
        <w:rPr>
          <w:rFonts w:asciiTheme="majorHAnsi" w:hAnsiTheme="majorHAnsi"/>
          <w:sz w:val="22"/>
          <w:szCs w:val="22"/>
        </w:rPr>
        <w:t>will comply with the terms and conditions hereof</w:t>
      </w:r>
      <w:r w:rsidR="00D90C86">
        <w:rPr>
          <w:rFonts w:asciiTheme="majorHAnsi" w:hAnsiTheme="majorHAnsi"/>
          <w:sz w:val="22"/>
          <w:szCs w:val="22"/>
        </w:rPr>
        <w:t>.</w:t>
      </w:r>
      <w:r>
        <w:rPr>
          <w:rFonts w:asciiTheme="majorHAnsi" w:hAnsiTheme="majorHAnsi"/>
          <w:sz w:val="22"/>
          <w:szCs w:val="22"/>
        </w:rPr>
        <w:t xml:space="preserve">  </w:t>
      </w:r>
      <w:r w:rsidR="00DE0BDB">
        <w:rPr>
          <w:rFonts w:asciiTheme="majorHAnsi" w:hAnsiTheme="majorHAnsi"/>
          <w:sz w:val="22"/>
          <w:szCs w:val="22"/>
        </w:rPr>
        <w:t xml:space="preserve">All rights and privileges granted under this Agreement are contingent </w:t>
      </w:r>
      <w:r w:rsidR="009E1987">
        <w:rPr>
          <w:rFonts w:asciiTheme="majorHAnsi" w:hAnsiTheme="majorHAnsi"/>
          <w:sz w:val="22"/>
          <w:szCs w:val="22"/>
        </w:rPr>
        <w:t>up</w:t>
      </w:r>
      <w:r w:rsidR="00DE0BDB">
        <w:rPr>
          <w:rFonts w:asciiTheme="majorHAnsi" w:hAnsiTheme="majorHAnsi"/>
          <w:sz w:val="22"/>
          <w:szCs w:val="22"/>
        </w:rPr>
        <w:t xml:space="preserve">on </w:t>
      </w:r>
      <w:r w:rsidR="009E1987">
        <w:rPr>
          <w:rFonts w:asciiTheme="majorHAnsi" w:hAnsiTheme="majorHAnsi"/>
          <w:sz w:val="22"/>
          <w:szCs w:val="22"/>
        </w:rPr>
        <w:t>Developer’s agreement to the terms and conditions hereof.</w:t>
      </w:r>
      <w:r w:rsidR="00DE0BDB">
        <w:rPr>
          <w:rFonts w:asciiTheme="majorHAnsi" w:hAnsiTheme="majorHAnsi"/>
          <w:sz w:val="22"/>
          <w:szCs w:val="22"/>
        </w:rPr>
        <w:t xml:space="preserve"> </w:t>
      </w:r>
    </w:p>
    <w:p w14:paraId="55144950" w14:textId="77777777" w:rsidR="00241985" w:rsidRPr="00241985" w:rsidRDefault="00241985" w:rsidP="003208D1">
      <w:pPr>
        <w:pStyle w:val="ListParagraph"/>
        <w:ind w:left="360"/>
        <w:rPr>
          <w:rFonts w:asciiTheme="majorHAnsi" w:hAnsiTheme="majorHAnsi" w:cs="Times New Roman"/>
          <w:sz w:val="22"/>
          <w:szCs w:val="22"/>
        </w:rPr>
      </w:pPr>
    </w:p>
    <w:p w14:paraId="064D6B6A" w14:textId="77777777" w:rsidR="00A71CD3" w:rsidRPr="00255EA3" w:rsidRDefault="00D17EF0" w:rsidP="003208D1">
      <w:pPr>
        <w:pStyle w:val="ListParagraph"/>
        <w:numPr>
          <w:ilvl w:val="0"/>
          <w:numId w:val="6"/>
        </w:numPr>
        <w:rPr>
          <w:rFonts w:asciiTheme="majorHAnsi" w:hAnsiTheme="majorHAnsi" w:cs="Times New Roman"/>
          <w:sz w:val="22"/>
          <w:szCs w:val="22"/>
        </w:rPr>
      </w:pPr>
      <w:r w:rsidRPr="00255EA3">
        <w:rPr>
          <w:rFonts w:asciiTheme="majorHAnsi" w:hAnsiTheme="majorHAnsi" w:cs="Times New Roman"/>
          <w:b/>
          <w:sz w:val="22"/>
          <w:szCs w:val="22"/>
        </w:rPr>
        <w:t>DEFINITIONS</w:t>
      </w:r>
      <w:r w:rsidR="00A71CD3" w:rsidRPr="00255EA3">
        <w:rPr>
          <w:rFonts w:asciiTheme="majorHAnsi" w:hAnsiTheme="majorHAnsi" w:cs="Times New Roman"/>
          <w:b/>
          <w:sz w:val="22"/>
          <w:szCs w:val="22"/>
        </w:rPr>
        <w:t xml:space="preserve">. </w:t>
      </w:r>
    </w:p>
    <w:p w14:paraId="631E83D1" w14:textId="77777777" w:rsidR="000E3140" w:rsidRPr="00255EA3" w:rsidRDefault="000E3140" w:rsidP="003208D1">
      <w:pPr>
        <w:pStyle w:val="ListParagraph"/>
        <w:ind w:left="360"/>
        <w:rPr>
          <w:rFonts w:asciiTheme="majorHAnsi" w:hAnsiTheme="majorHAnsi" w:cs="Times New Roman"/>
          <w:sz w:val="22"/>
          <w:szCs w:val="22"/>
        </w:rPr>
      </w:pPr>
    </w:p>
    <w:p w14:paraId="24B3DF9D" w14:textId="77777777" w:rsidR="004A24DF" w:rsidRPr="004A24DF" w:rsidRDefault="004A24DF" w:rsidP="003208D1">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“APIs”</w:t>
      </w:r>
      <w:r>
        <w:rPr>
          <w:rFonts w:asciiTheme="majorHAnsi" w:hAnsiTheme="majorHAnsi" w:cs="Times New Roman"/>
          <w:sz w:val="22"/>
          <w:szCs w:val="22"/>
        </w:rPr>
        <w:t xml:space="preserve"> </w:t>
      </w:r>
      <w:r>
        <w:rPr>
          <w:rFonts w:ascii="Calibri" w:hAnsi="Calibri" w:cs="Arial"/>
          <w:sz w:val="22"/>
          <w:szCs w:val="22"/>
        </w:rPr>
        <w:t>means B</w:t>
      </w:r>
      <w:r w:rsidRPr="004A24DF">
        <w:rPr>
          <w:rFonts w:ascii="Calibri" w:hAnsi="Calibri" w:cs="Arial"/>
          <w:sz w:val="22"/>
          <w:szCs w:val="22"/>
        </w:rPr>
        <w:t xml:space="preserve">lackboard’s REST-based application program interfaces which are made available </w:t>
      </w:r>
      <w:r w:rsidR="00017C81">
        <w:rPr>
          <w:rFonts w:ascii="Calibri" w:hAnsi="Calibri" w:cs="Arial"/>
          <w:sz w:val="22"/>
          <w:szCs w:val="22"/>
        </w:rPr>
        <w:t>by Blackboard to facilitate the development of Developer Applications</w:t>
      </w:r>
      <w:r w:rsidR="00AB4DE7">
        <w:rPr>
          <w:rFonts w:ascii="Calibri" w:hAnsi="Calibri" w:cs="Arial"/>
          <w:sz w:val="22"/>
          <w:szCs w:val="22"/>
        </w:rPr>
        <w:t xml:space="preserve">, as such APIs may </w:t>
      </w:r>
      <w:r w:rsidR="008D4350">
        <w:rPr>
          <w:rFonts w:ascii="Calibri" w:hAnsi="Calibri" w:cs="Arial"/>
          <w:sz w:val="22"/>
          <w:szCs w:val="22"/>
        </w:rPr>
        <w:t xml:space="preserve">(without obligation) </w:t>
      </w:r>
      <w:r w:rsidR="00AB4DE7">
        <w:rPr>
          <w:rFonts w:ascii="Calibri" w:hAnsi="Calibri" w:cs="Arial"/>
          <w:sz w:val="22"/>
          <w:szCs w:val="22"/>
        </w:rPr>
        <w:t>be updated by Blackboard from time to time</w:t>
      </w:r>
      <w:r w:rsidRPr="004A24DF">
        <w:rPr>
          <w:rFonts w:ascii="Calibri" w:hAnsi="Calibri" w:cs="Arial"/>
          <w:sz w:val="22"/>
          <w:szCs w:val="22"/>
        </w:rPr>
        <w:t>.</w:t>
      </w:r>
    </w:p>
    <w:p w14:paraId="23965916" w14:textId="77777777" w:rsidR="004A24DF" w:rsidRPr="004A24DF" w:rsidRDefault="004A24DF" w:rsidP="003208D1">
      <w:pPr>
        <w:rPr>
          <w:rFonts w:asciiTheme="majorHAnsi" w:hAnsiTheme="majorHAnsi" w:cs="Times New Roman"/>
          <w:sz w:val="22"/>
          <w:szCs w:val="22"/>
        </w:rPr>
      </w:pPr>
    </w:p>
    <w:p w14:paraId="59E46CAB" w14:textId="77777777" w:rsidR="004A24DF" w:rsidRPr="002B460F" w:rsidRDefault="004A24DF" w:rsidP="003208D1">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w:t>
      </w:r>
      <w:r w:rsidR="00017C81">
        <w:rPr>
          <w:rFonts w:asciiTheme="majorHAnsi" w:hAnsiTheme="majorHAnsi" w:cs="Times New Roman"/>
          <w:b/>
          <w:sz w:val="22"/>
          <w:szCs w:val="22"/>
        </w:rPr>
        <w:t xml:space="preserve">Blackboard </w:t>
      </w:r>
      <w:r>
        <w:rPr>
          <w:rFonts w:asciiTheme="majorHAnsi" w:hAnsiTheme="majorHAnsi" w:cs="Times New Roman"/>
          <w:b/>
          <w:sz w:val="22"/>
          <w:szCs w:val="22"/>
        </w:rPr>
        <w:t>Application”</w:t>
      </w:r>
      <w:r>
        <w:rPr>
          <w:rFonts w:asciiTheme="majorHAnsi" w:hAnsiTheme="majorHAnsi" w:cs="Times New Roman"/>
          <w:sz w:val="22"/>
          <w:szCs w:val="22"/>
        </w:rPr>
        <w:t xml:space="preserve"> </w:t>
      </w:r>
      <w:r>
        <w:rPr>
          <w:rFonts w:ascii="Calibri" w:hAnsi="Calibri" w:cs="Arial"/>
          <w:sz w:val="22"/>
          <w:szCs w:val="22"/>
        </w:rPr>
        <w:t xml:space="preserve">means </w:t>
      </w:r>
      <w:r w:rsidR="00055B49">
        <w:rPr>
          <w:rFonts w:ascii="Calibri" w:hAnsi="Calibri" w:cs="Arial"/>
          <w:sz w:val="22"/>
          <w:szCs w:val="22"/>
        </w:rPr>
        <w:t>a soft</w:t>
      </w:r>
      <w:r w:rsidRPr="004A24DF">
        <w:rPr>
          <w:rFonts w:ascii="Calibri" w:hAnsi="Calibri" w:cs="Arial"/>
          <w:sz w:val="22"/>
          <w:szCs w:val="22"/>
        </w:rPr>
        <w:t>w</w:t>
      </w:r>
      <w:r w:rsidR="003208D1">
        <w:rPr>
          <w:rFonts w:ascii="Calibri" w:hAnsi="Calibri" w:cs="Arial"/>
          <w:sz w:val="22"/>
          <w:szCs w:val="22"/>
        </w:rPr>
        <w:t>are solution of Blackboard that</w:t>
      </w:r>
      <w:r w:rsidRPr="004A24DF">
        <w:rPr>
          <w:rFonts w:ascii="Calibri" w:hAnsi="Calibri" w:cs="Arial"/>
          <w:sz w:val="22"/>
          <w:szCs w:val="22"/>
        </w:rPr>
        <w:t xml:space="preserve"> can be made interoperable with Developer Applications through the use of the APIs and Documentation.</w:t>
      </w:r>
      <w:r w:rsidR="00EE2585">
        <w:rPr>
          <w:rFonts w:ascii="Calibri" w:hAnsi="Calibri" w:cs="Arial"/>
          <w:sz w:val="22"/>
          <w:szCs w:val="22"/>
        </w:rPr>
        <w:t xml:space="preserve"> </w:t>
      </w:r>
      <w:r w:rsidR="00B86778">
        <w:rPr>
          <w:rFonts w:ascii="Calibri" w:hAnsi="Calibri" w:cs="Arial"/>
          <w:sz w:val="22"/>
          <w:szCs w:val="22"/>
        </w:rPr>
        <w:t xml:space="preserve"> A Blackboard Application also includes: (a) any associated product documentation or materials that Blackboard may, in its sole discretion, provide; and (b) any Upgrades. </w:t>
      </w:r>
    </w:p>
    <w:p w14:paraId="1BE1E52F" w14:textId="77777777" w:rsidR="002B460F" w:rsidRPr="002B460F" w:rsidRDefault="002B460F" w:rsidP="002B460F">
      <w:pPr>
        <w:pStyle w:val="ListParagraph"/>
        <w:rPr>
          <w:rFonts w:asciiTheme="majorHAnsi" w:hAnsiTheme="majorHAnsi" w:cs="Times New Roman"/>
          <w:sz w:val="22"/>
          <w:szCs w:val="22"/>
        </w:rPr>
      </w:pPr>
    </w:p>
    <w:p w14:paraId="437A692F" w14:textId="3C22DCDA" w:rsidR="002B460F" w:rsidRPr="002B460F" w:rsidRDefault="002B460F" w:rsidP="002B460F">
      <w:pPr>
        <w:pStyle w:val="ListParagraph"/>
        <w:numPr>
          <w:ilvl w:val="1"/>
          <w:numId w:val="6"/>
        </w:numPr>
        <w:rPr>
          <w:rFonts w:ascii="Calibri" w:hAnsi="Calibri" w:cs="Times New Roman"/>
          <w:sz w:val="22"/>
          <w:szCs w:val="22"/>
        </w:rPr>
      </w:pPr>
      <w:r>
        <w:rPr>
          <w:rFonts w:asciiTheme="majorHAnsi" w:hAnsiTheme="majorHAnsi" w:cs="Times New Roman"/>
          <w:b/>
          <w:sz w:val="22"/>
          <w:szCs w:val="22"/>
        </w:rPr>
        <w:t xml:space="preserve">“Developer” </w:t>
      </w:r>
      <w:r>
        <w:rPr>
          <w:rFonts w:ascii="Calibri" w:hAnsi="Calibri" w:cs="Arial"/>
          <w:sz w:val="22"/>
          <w:szCs w:val="22"/>
        </w:rPr>
        <w:t>means th</w:t>
      </w:r>
      <w:r w:rsidRPr="004A24DF">
        <w:rPr>
          <w:rFonts w:ascii="Calibri" w:hAnsi="Calibri" w:cs="Arial"/>
          <w:sz w:val="22"/>
          <w:szCs w:val="22"/>
        </w:rPr>
        <w:t xml:space="preserve">e </w:t>
      </w:r>
      <w:r>
        <w:rPr>
          <w:rFonts w:ascii="Calibri" w:hAnsi="Calibri" w:cs="Arial"/>
          <w:sz w:val="22"/>
          <w:szCs w:val="22"/>
        </w:rPr>
        <w:t>individual or company or other legal entity on whose behalf you enter</w:t>
      </w:r>
      <w:r w:rsidRPr="004A24DF">
        <w:rPr>
          <w:rFonts w:ascii="Calibri" w:hAnsi="Calibri" w:cs="Arial"/>
          <w:sz w:val="22"/>
          <w:szCs w:val="22"/>
        </w:rPr>
        <w:t xml:space="preserve"> into th</w:t>
      </w:r>
      <w:r>
        <w:rPr>
          <w:rFonts w:ascii="Calibri" w:hAnsi="Calibri" w:cs="Arial"/>
          <w:sz w:val="22"/>
          <w:szCs w:val="22"/>
        </w:rPr>
        <w:t xml:space="preserve">is </w:t>
      </w:r>
      <w:r w:rsidRPr="004A24DF">
        <w:rPr>
          <w:rFonts w:ascii="Calibri" w:hAnsi="Calibri" w:cs="Arial"/>
          <w:sz w:val="22"/>
          <w:szCs w:val="22"/>
        </w:rPr>
        <w:t>Agreement</w:t>
      </w:r>
      <w:r>
        <w:rPr>
          <w:rFonts w:ascii="Calibri" w:hAnsi="Calibri" w:cs="Arial"/>
          <w:sz w:val="22"/>
          <w:szCs w:val="22"/>
        </w:rPr>
        <w:t xml:space="preserve"> and which intends to develop Developer Applications in accordance </w:t>
      </w:r>
      <w:r w:rsidR="008C5825">
        <w:rPr>
          <w:rFonts w:ascii="Calibri" w:hAnsi="Calibri" w:cs="Arial"/>
          <w:sz w:val="22"/>
          <w:szCs w:val="22"/>
        </w:rPr>
        <w:t>here</w:t>
      </w:r>
      <w:r>
        <w:rPr>
          <w:rFonts w:ascii="Calibri" w:hAnsi="Calibri" w:cs="Arial"/>
          <w:sz w:val="22"/>
          <w:szCs w:val="22"/>
        </w:rPr>
        <w:t>with</w:t>
      </w:r>
      <w:r w:rsidRPr="004A24DF">
        <w:rPr>
          <w:rFonts w:ascii="Calibri" w:hAnsi="Calibri" w:cs="Arial"/>
          <w:sz w:val="22"/>
          <w:szCs w:val="22"/>
        </w:rPr>
        <w:t>.</w:t>
      </w:r>
    </w:p>
    <w:p w14:paraId="255CFBAB" w14:textId="77777777" w:rsidR="002B460F" w:rsidRPr="002B460F" w:rsidRDefault="002B460F" w:rsidP="002B460F">
      <w:pPr>
        <w:rPr>
          <w:rFonts w:ascii="Calibri" w:hAnsi="Calibri" w:cs="Times New Roman"/>
          <w:sz w:val="22"/>
          <w:szCs w:val="22"/>
        </w:rPr>
      </w:pPr>
    </w:p>
    <w:p w14:paraId="1862A85E" w14:textId="289105DB" w:rsidR="002B460F" w:rsidRPr="002B460F" w:rsidRDefault="002B460F" w:rsidP="002B460F">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 xml:space="preserve">“Developer Application” </w:t>
      </w:r>
      <w:r>
        <w:rPr>
          <w:rFonts w:ascii="Calibri" w:hAnsi="Calibri" w:cs="Arial"/>
          <w:sz w:val="22"/>
          <w:szCs w:val="22"/>
        </w:rPr>
        <w:t>means a software</w:t>
      </w:r>
      <w:r w:rsidRPr="004A24DF">
        <w:rPr>
          <w:rFonts w:ascii="Calibri" w:hAnsi="Calibri" w:cs="Arial"/>
          <w:sz w:val="22"/>
          <w:szCs w:val="22"/>
        </w:rPr>
        <w:t xml:space="preserve"> applic</w:t>
      </w:r>
      <w:r>
        <w:rPr>
          <w:rFonts w:ascii="Calibri" w:hAnsi="Calibri" w:cs="Arial"/>
          <w:sz w:val="22"/>
          <w:szCs w:val="22"/>
        </w:rPr>
        <w:t>ation created by Developer</w:t>
      </w:r>
      <w:r w:rsidRPr="004A24DF">
        <w:rPr>
          <w:rFonts w:ascii="Calibri" w:hAnsi="Calibri" w:cs="Arial"/>
          <w:sz w:val="22"/>
          <w:szCs w:val="22"/>
        </w:rPr>
        <w:t xml:space="preserve"> </w:t>
      </w:r>
      <w:r>
        <w:rPr>
          <w:rFonts w:ascii="Calibri" w:hAnsi="Calibri" w:cs="Arial"/>
          <w:sz w:val="22"/>
          <w:szCs w:val="22"/>
        </w:rPr>
        <w:t xml:space="preserve">that is intended to use the </w:t>
      </w:r>
      <w:r w:rsidRPr="004A24DF">
        <w:rPr>
          <w:rFonts w:ascii="Calibri" w:hAnsi="Calibri" w:cs="Arial"/>
          <w:sz w:val="22"/>
          <w:szCs w:val="22"/>
        </w:rPr>
        <w:t>APIs.</w:t>
      </w:r>
      <w:r>
        <w:rPr>
          <w:rFonts w:ascii="Arial" w:hAnsi="Arial" w:cs="Arial"/>
        </w:rPr>
        <w:t xml:space="preserve"> </w:t>
      </w:r>
      <w:r>
        <w:rPr>
          <w:rFonts w:asciiTheme="majorHAnsi" w:hAnsiTheme="majorHAnsi" w:cs="Arial"/>
          <w:sz w:val="22"/>
          <w:szCs w:val="22"/>
        </w:rPr>
        <w:t>In no event shall a Developer Application include any intellectual property from a DVBA.</w:t>
      </w:r>
      <w:r>
        <w:rPr>
          <w:rFonts w:ascii="Arial" w:hAnsi="Arial" w:cs="Arial"/>
        </w:rPr>
        <w:t xml:space="preserve"> </w:t>
      </w:r>
      <w:r>
        <w:rPr>
          <w:rFonts w:asciiTheme="majorHAnsi" w:hAnsiTheme="majorHAnsi" w:cs="Times New Roman"/>
          <w:b/>
          <w:sz w:val="22"/>
          <w:szCs w:val="22"/>
        </w:rPr>
        <w:t xml:space="preserve"> </w:t>
      </w:r>
    </w:p>
    <w:p w14:paraId="2B29C77F" w14:textId="77777777" w:rsidR="00EE2585" w:rsidRPr="00EE2585" w:rsidRDefault="00EE2585" w:rsidP="003208D1">
      <w:pPr>
        <w:pStyle w:val="ListParagraph"/>
        <w:rPr>
          <w:rFonts w:asciiTheme="majorHAnsi" w:hAnsiTheme="majorHAnsi" w:cs="Times New Roman"/>
          <w:sz w:val="22"/>
          <w:szCs w:val="22"/>
        </w:rPr>
      </w:pPr>
    </w:p>
    <w:p w14:paraId="7CD711C6" w14:textId="2DA394D7" w:rsidR="00EE2585" w:rsidRDefault="00EE2585" w:rsidP="003208D1">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“Developer Version</w:t>
      </w:r>
      <w:r w:rsidR="00741D03">
        <w:rPr>
          <w:rFonts w:asciiTheme="majorHAnsi" w:hAnsiTheme="majorHAnsi" w:cs="Times New Roman"/>
          <w:b/>
          <w:sz w:val="22"/>
          <w:szCs w:val="22"/>
        </w:rPr>
        <w:t xml:space="preserve"> of a Blackboard Application</w:t>
      </w:r>
      <w:r>
        <w:rPr>
          <w:rFonts w:asciiTheme="majorHAnsi" w:hAnsiTheme="majorHAnsi" w:cs="Times New Roman"/>
          <w:b/>
          <w:sz w:val="22"/>
          <w:szCs w:val="22"/>
        </w:rPr>
        <w:t>”</w:t>
      </w:r>
      <w:r w:rsidR="00741D03">
        <w:rPr>
          <w:rFonts w:asciiTheme="majorHAnsi" w:hAnsiTheme="majorHAnsi" w:cs="Times New Roman"/>
          <w:b/>
          <w:sz w:val="22"/>
          <w:szCs w:val="22"/>
        </w:rPr>
        <w:t xml:space="preserve"> or “DVBA”</w:t>
      </w:r>
      <w:r>
        <w:rPr>
          <w:rFonts w:asciiTheme="majorHAnsi" w:hAnsiTheme="majorHAnsi" w:cs="Times New Roman"/>
          <w:b/>
          <w:sz w:val="22"/>
          <w:szCs w:val="22"/>
        </w:rPr>
        <w:t xml:space="preserve"> </w:t>
      </w:r>
      <w:r>
        <w:rPr>
          <w:rFonts w:asciiTheme="majorHAnsi" w:hAnsiTheme="majorHAnsi" w:cs="Times New Roman"/>
          <w:sz w:val="22"/>
          <w:szCs w:val="22"/>
        </w:rPr>
        <w:t xml:space="preserve">means a version of a Blackboard Application which contains </w:t>
      </w:r>
      <w:r w:rsidR="008C176B">
        <w:rPr>
          <w:rFonts w:asciiTheme="majorHAnsi" w:hAnsiTheme="majorHAnsi" w:cs="Times New Roman"/>
          <w:sz w:val="22"/>
          <w:szCs w:val="22"/>
        </w:rPr>
        <w:t>quota</w:t>
      </w:r>
      <w:r w:rsidR="004F3A27">
        <w:rPr>
          <w:rFonts w:asciiTheme="majorHAnsi" w:hAnsiTheme="majorHAnsi" w:cs="Times New Roman"/>
          <w:sz w:val="22"/>
          <w:szCs w:val="22"/>
        </w:rPr>
        <w:t>s</w:t>
      </w:r>
      <w:r w:rsidR="008C176B">
        <w:rPr>
          <w:rFonts w:asciiTheme="majorHAnsi" w:hAnsiTheme="majorHAnsi" w:cs="Times New Roman"/>
          <w:sz w:val="22"/>
          <w:szCs w:val="22"/>
        </w:rPr>
        <w:t>, rate</w:t>
      </w:r>
      <w:r w:rsidR="004F3A27">
        <w:rPr>
          <w:rFonts w:asciiTheme="majorHAnsi" w:hAnsiTheme="majorHAnsi" w:cs="Times New Roman"/>
          <w:sz w:val="22"/>
          <w:szCs w:val="22"/>
        </w:rPr>
        <w:t xml:space="preserve"> limits</w:t>
      </w:r>
      <w:r w:rsidR="008C176B">
        <w:rPr>
          <w:rFonts w:asciiTheme="majorHAnsi" w:hAnsiTheme="majorHAnsi" w:cs="Times New Roman"/>
          <w:sz w:val="22"/>
          <w:szCs w:val="22"/>
        </w:rPr>
        <w:t xml:space="preserve">, </w:t>
      </w:r>
      <w:r>
        <w:rPr>
          <w:rFonts w:asciiTheme="majorHAnsi" w:hAnsiTheme="majorHAnsi" w:cs="Times New Roman"/>
          <w:sz w:val="22"/>
          <w:szCs w:val="22"/>
        </w:rPr>
        <w:t xml:space="preserve">bandwidth </w:t>
      </w:r>
      <w:r w:rsidR="004F3A27">
        <w:rPr>
          <w:rFonts w:asciiTheme="majorHAnsi" w:hAnsiTheme="majorHAnsi" w:cs="Times New Roman"/>
          <w:sz w:val="22"/>
          <w:szCs w:val="22"/>
        </w:rPr>
        <w:t xml:space="preserve">limits </w:t>
      </w:r>
      <w:r>
        <w:rPr>
          <w:rFonts w:asciiTheme="majorHAnsi" w:hAnsiTheme="majorHAnsi" w:cs="Times New Roman"/>
          <w:sz w:val="22"/>
          <w:szCs w:val="22"/>
        </w:rPr>
        <w:t xml:space="preserve">and/or other </w:t>
      </w:r>
      <w:r w:rsidR="008C176B">
        <w:rPr>
          <w:rFonts w:asciiTheme="majorHAnsi" w:hAnsiTheme="majorHAnsi" w:cs="Times New Roman"/>
          <w:sz w:val="22"/>
          <w:szCs w:val="22"/>
        </w:rPr>
        <w:t xml:space="preserve">usage or </w:t>
      </w:r>
      <w:r>
        <w:rPr>
          <w:rFonts w:asciiTheme="majorHAnsi" w:hAnsiTheme="majorHAnsi" w:cs="Times New Roman"/>
          <w:sz w:val="22"/>
          <w:szCs w:val="22"/>
        </w:rPr>
        <w:t xml:space="preserve">technical limits which are designed to limit Developer’s use of the Blackboard Application for non-production testing purposes only.  </w:t>
      </w:r>
    </w:p>
    <w:p w14:paraId="67A8E677" w14:textId="77777777" w:rsidR="002B460F" w:rsidRPr="002B460F" w:rsidRDefault="002B460F" w:rsidP="002B460F">
      <w:pPr>
        <w:pStyle w:val="ListParagraph"/>
        <w:rPr>
          <w:rFonts w:asciiTheme="majorHAnsi" w:hAnsiTheme="majorHAnsi" w:cs="Times New Roman"/>
          <w:sz w:val="22"/>
          <w:szCs w:val="22"/>
        </w:rPr>
      </w:pPr>
    </w:p>
    <w:p w14:paraId="5E9A7C8C" w14:textId="536541C6" w:rsidR="002B460F" w:rsidRPr="002B460F" w:rsidRDefault="002B460F" w:rsidP="002B460F">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“Documentation”</w:t>
      </w:r>
      <w:r>
        <w:rPr>
          <w:rFonts w:asciiTheme="majorHAnsi" w:hAnsiTheme="majorHAnsi" w:cs="Times New Roman"/>
          <w:sz w:val="22"/>
          <w:szCs w:val="22"/>
        </w:rPr>
        <w:t xml:space="preserve"> means </w:t>
      </w:r>
      <w:r w:rsidRPr="00961377">
        <w:rPr>
          <w:rFonts w:ascii="Calibri" w:hAnsi="Calibri" w:cs="Arial"/>
          <w:sz w:val="22"/>
          <w:szCs w:val="22"/>
        </w:rPr>
        <w:t xml:space="preserve">Blackboard’s </w:t>
      </w:r>
      <w:r>
        <w:rPr>
          <w:rFonts w:ascii="Calibri" w:hAnsi="Calibri" w:cs="Arial"/>
          <w:sz w:val="22"/>
          <w:szCs w:val="22"/>
        </w:rPr>
        <w:t xml:space="preserve">REST Developer </w:t>
      </w:r>
      <w:r w:rsidRPr="00961377">
        <w:rPr>
          <w:rFonts w:ascii="Calibri" w:hAnsi="Calibri" w:cs="Arial"/>
          <w:sz w:val="22"/>
          <w:szCs w:val="22"/>
        </w:rPr>
        <w:t>user guides, sample code and related materials which are made available to Developers</w:t>
      </w:r>
      <w:r>
        <w:rPr>
          <w:rFonts w:ascii="Calibri" w:hAnsi="Calibri" w:cs="Arial"/>
          <w:sz w:val="22"/>
          <w:szCs w:val="22"/>
        </w:rPr>
        <w:t>, as such Documentation may (without obligation) be updated from time to time by Blackboard</w:t>
      </w:r>
      <w:r w:rsidRPr="00961377">
        <w:rPr>
          <w:rFonts w:ascii="Calibri" w:hAnsi="Calibri" w:cs="Arial"/>
          <w:sz w:val="22"/>
          <w:szCs w:val="22"/>
        </w:rPr>
        <w:t>.</w:t>
      </w:r>
    </w:p>
    <w:p w14:paraId="61D1D370" w14:textId="77777777" w:rsidR="004A24DF" w:rsidRPr="004A24DF" w:rsidRDefault="004A24DF" w:rsidP="003208D1">
      <w:pPr>
        <w:ind w:left="360"/>
        <w:rPr>
          <w:rFonts w:asciiTheme="majorHAnsi" w:hAnsiTheme="majorHAnsi" w:cs="Times New Roman"/>
          <w:sz w:val="22"/>
          <w:szCs w:val="22"/>
        </w:rPr>
      </w:pPr>
    </w:p>
    <w:p w14:paraId="49A948ED" w14:textId="228E545D" w:rsidR="004A24DF" w:rsidRPr="004A24DF" w:rsidRDefault="004A24DF" w:rsidP="003208D1">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 xml:space="preserve">“Portal” </w:t>
      </w:r>
      <w:r>
        <w:rPr>
          <w:rFonts w:asciiTheme="majorHAnsi" w:hAnsiTheme="majorHAnsi" w:cs="Times New Roman"/>
          <w:sz w:val="22"/>
          <w:szCs w:val="22"/>
        </w:rPr>
        <w:t>means t</w:t>
      </w:r>
      <w:r w:rsidRPr="004A24DF">
        <w:rPr>
          <w:rFonts w:ascii="Calibri" w:hAnsi="Calibri" w:cs="Arial"/>
          <w:sz w:val="22"/>
          <w:szCs w:val="22"/>
        </w:rPr>
        <w:t xml:space="preserve">he area of the Blackboard </w:t>
      </w:r>
      <w:r>
        <w:rPr>
          <w:rFonts w:ascii="Calibri" w:hAnsi="Calibri" w:cs="Arial"/>
          <w:sz w:val="22"/>
          <w:szCs w:val="22"/>
        </w:rPr>
        <w:t xml:space="preserve">corporate </w:t>
      </w:r>
      <w:r w:rsidRPr="004A24DF">
        <w:rPr>
          <w:rFonts w:ascii="Calibri" w:hAnsi="Calibri" w:cs="Arial"/>
          <w:sz w:val="22"/>
          <w:szCs w:val="22"/>
        </w:rPr>
        <w:t xml:space="preserve">website from which Developers can </w:t>
      </w:r>
      <w:r w:rsidR="00017C81">
        <w:rPr>
          <w:rFonts w:ascii="Calibri" w:hAnsi="Calibri" w:cs="Arial"/>
          <w:sz w:val="22"/>
          <w:szCs w:val="22"/>
        </w:rPr>
        <w:t xml:space="preserve">obtain rights of use </w:t>
      </w:r>
      <w:r w:rsidR="00C353FC">
        <w:rPr>
          <w:rFonts w:ascii="Calibri" w:hAnsi="Calibri" w:cs="Arial"/>
          <w:sz w:val="22"/>
          <w:szCs w:val="22"/>
        </w:rPr>
        <w:t xml:space="preserve">to the APIs, Documentation and DVBA for the purposes described hereunder. </w:t>
      </w:r>
    </w:p>
    <w:p w14:paraId="33274E77" w14:textId="77777777" w:rsidR="00421873" w:rsidRPr="00C51E57" w:rsidRDefault="00421873" w:rsidP="003208D1">
      <w:pPr>
        <w:rPr>
          <w:rFonts w:asciiTheme="majorHAnsi" w:hAnsiTheme="majorHAnsi" w:cs="Times New Roman"/>
          <w:sz w:val="22"/>
          <w:szCs w:val="22"/>
        </w:rPr>
      </w:pPr>
    </w:p>
    <w:p w14:paraId="05F9FEDB" w14:textId="77777777" w:rsidR="00B86778" w:rsidRDefault="005A6FAF" w:rsidP="003208D1">
      <w:pPr>
        <w:pStyle w:val="ListParagraph"/>
        <w:numPr>
          <w:ilvl w:val="1"/>
          <w:numId w:val="6"/>
        </w:numPr>
        <w:rPr>
          <w:rFonts w:asciiTheme="majorHAnsi" w:hAnsiTheme="majorHAnsi" w:cs="Times New Roman"/>
          <w:sz w:val="22"/>
          <w:szCs w:val="22"/>
        </w:rPr>
      </w:pPr>
      <w:r w:rsidRPr="00255EA3">
        <w:rPr>
          <w:rFonts w:asciiTheme="majorHAnsi" w:hAnsiTheme="majorHAnsi" w:cs="Times New Roman"/>
          <w:b/>
          <w:sz w:val="22"/>
          <w:szCs w:val="22"/>
        </w:rPr>
        <w:t xml:space="preserve">“Term” </w:t>
      </w:r>
      <w:r w:rsidRPr="00255EA3">
        <w:rPr>
          <w:rFonts w:asciiTheme="majorHAnsi" w:hAnsiTheme="majorHAnsi" w:cs="Times New Roman"/>
          <w:sz w:val="22"/>
          <w:szCs w:val="22"/>
        </w:rPr>
        <w:t xml:space="preserve">shall have the </w:t>
      </w:r>
      <w:r w:rsidR="00967037" w:rsidRPr="00255EA3">
        <w:rPr>
          <w:rFonts w:asciiTheme="majorHAnsi" w:hAnsiTheme="majorHAnsi" w:cs="Times New Roman"/>
          <w:sz w:val="22"/>
          <w:szCs w:val="22"/>
        </w:rPr>
        <w:t xml:space="preserve">meaning prescribed in </w:t>
      </w:r>
      <w:r w:rsidR="00967037" w:rsidRPr="00FC0667">
        <w:rPr>
          <w:rFonts w:asciiTheme="majorHAnsi" w:hAnsiTheme="majorHAnsi" w:cs="Times New Roman"/>
          <w:sz w:val="22"/>
          <w:szCs w:val="22"/>
        </w:rPr>
        <w:t xml:space="preserve">Section </w:t>
      </w:r>
      <w:r w:rsidR="00FC0667">
        <w:rPr>
          <w:rFonts w:asciiTheme="majorHAnsi" w:hAnsiTheme="majorHAnsi" w:cs="Times New Roman"/>
          <w:sz w:val="22"/>
          <w:szCs w:val="22"/>
        </w:rPr>
        <w:t>7</w:t>
      </w:r>
      <w:r w:rsidRPr="00255EA3">
        <w:rPr>
          <w:rFonts w:asciiTheme="majorHAnsi" w:hAnsiTheme="majorHAnsi" w:cs="Times New Roman"/>
          <w:sz w:val="22"/>
          <w:szCs w:val="22"/>
        </w:rPr>
        <w:t xml:space="preserve"> below.</w:t>
      </w:r>
    </w:p>
    <w:p w14:paraId="62B2BFF1" w14:textId="77777777" w:rsidR="00B86778" w:rsidRPr="00B86778" w:rsidRDefault="00B86778" w:rsidP="003208D1">
      <w:pPr>
        <w:pStyle w:val="ListParagraph"/>
        <w:rPr>
          <w:rFonts w:asciiTheme="majorHAnsi" w:hAnsiTheme="majorHAnsi" w:cs="Times New Roman"/>
          <w:sz w:val="22"/>
          <w:szCs w:val="22"/>
        </w:rPr>
      </w:pPr>
    </w:p>
    <w:p w14:paraId="7E7A7D14" w14:textId="77777777" w:rsidR="00B86778" w:rsidRPr="00F31BEF" w:rsidRDefault="00B86778" w:rsidP="003208D1">
      <w:pPr>
        <w:pStyle w:val="ListParagraph"/>
        <w:numPr>
          <w:ilvl w:val="1"/>
          <w:numId w:val="6"/>
        </w:numPr>
        <w:rPr>
          <w:rFonts w:asciiTheme="majorHAnsi" w:hAnsiTheme="majorHAnsi" w:cs="Times New Roman"/>
          <w:sz w:val="22"/>
          <w:szCs w:val="22"/>
        </w:rPr>
      </w:pPr>
      <w:r>
        <w:rPr>
          <w:rFonts w:asciiTheme="majorHAnsi" w:hAnsiTheme="majorHAnsi" w:cs="Times New Roman"/>
          <w:b/>
          <w:sz w:val="22"/>
          <w:szCs w:val="22"/>
        </w:rPr>
        <w:t>“Upgrade”</w:t>
      </w:r>
      <w:r>
        <w:rPr>
          <w:rFonts w:asciiTheme="majorHAnsi" w:hAnsiTheme="majorHAnsi" w:cs="Times New Roman"/>
          <w:sz w:val="22"/>
          <w:szCs w:val="22"/>
        </w:rPr>
        <w:t xml:space="preserve"> means </w:t>
      </w:r>
      <w:r w:rsidRPr="00B86778">
        <w:rPr>
          <w:rFonts w:asciiTheme="majorHAnsi" w:hAnsiTheme="majorHAnsi"/>
          <w:sz w:val="22"/>
          <w:szCs w:val="22"/>
        </w:rPr>
        <w:t xml:space="preserve">the object code versions of </w:t>
      </w:r>
      <w:r>
        <w:rPr>
          <w:rFonts w:asciiTheme="majorHAnsi" w:hAnsiTheme="majorHAnsi"/>
          <w:sz w:val="22"/>
          <w:szCs w:val="22"/>
        </w:rPr>
        <w:t>a</w:t>
      </w:r>
      <w:r w:rsidRPr="00B86778">
        <w:rPr>
          <w:rFonts w:asciiTheme="majorHAnsi" w:hAnsiTheme="majorHAnsi"/>
          <w:sz w:val="22"/>
          <w:szCs w:val="22"/>
        </w:rPr>
        <w:t xml:space="preserve"> </w:t>
      </w:r>
      <w:r w:rsidR="00741D03">
        <w:rPr>
          <w:rFonts w:asciiTheme="majorHAnsi" w:hAnsiTheme="majorHAnsi"/>
          <w:sz w:val="22"/>
          <w:szCs w:val="22"/>
        </w:rPr>
        <w:t>DVBA</w:t>
      </w:r>
      <w:r w:rsidR="00BE5B3B">
        <w:rPr>
          <w:rFonts w:asciiTheme="majorHAnsi" w:hAnsiTheme="majorHAnsi"/>
          <w:sz w:val="22"/>
          <w:szCs w:val="22"/>
        </w:rPr>
        <w:t xml:space="preserve"> that has</w:t>
      </w:r>
      <w:r w:rsidRPr="00B86778">
        <w:rPr>
          <w:rFonts w:asciiTheme="majorHAnsi" w:hAnsiTheme="majorHAnsi"/>
          <w:sz w:val="22"/>
          <w:szCs w:val="22"/>
        </w:rPr>
        <w:t xml:space="preserve"> been </w:t>
      </w:r>
      <w:r>
        <w:rPr>
          <w:rFonts w:asciiTheme="majorHAnsi" w:hAnsiTheme="majorHAnsi"/>
          <w:sz w:val="22"/>
          <w:szCs w:val="22"/>
        </w:rPr>
        <w:t>enhanced</w:t>
      </w:r>
      <w:r w:rsidRPr="00B86778">
        <w:rPr>
          <w:rFonts w:asciiTheme="majorHAnsi" w:hAnsiTheme="majorHAnsi"/>
          <w:sz w:val="22"/>
          <w:szCs w:val="22"/>
        </w:rPr>
        <w:t xml:space="preserve"> or otherwise modified by or on behalf of Blackboard, acting in its sole discretion, to include additional functionality </w:t>
      </w:r>
      <w:r>
        <w:rPr>
          <w:rFonts w:asciiTheme="majorHAnsi" w:hAnsiTheme="majorHAnsi"/>
          <w:sz w:val="22"/>
          <w:szCs w:val="22"/>
        </w:rPr>
        <w:t xml:space="preserve">or code </w:t>
      </w:r>
      <w:r>
        <w:rPr>
          <w:rFonts w:asciiTheme="majorHAnsi" w:hAnsiTheme="majorHAnsi"/>
          <w:sz w:val="22"/>
          <w:szCs w:val="22"/>
        </w:rPr>
        <w:lastRenderedPageBreak/>
        <w:t xml:space="preserve">changes. </w:t>
      </w:r>
      <w:r w:rsidR="00E87D1E">
        <w:rPr>
          <w:rFonts w:asciiTheme="majorHAnsi" w:hAnsiTheme="majorHAnsi"/>
          <w:sz w:val="22"/>
          <w:szCs w:val="22"/>
        </w:rPr>
        <w:t xml:space="preserve"> Blackboard shall </w:t>
      </w:r>
      <w:r w:rsidR="00174CB7">
        <w:rPr>
          <w:rFonts w:asciiTheme="majorHAnsi" w:hAnsiTheme="majorHAnsi"/>
          <w:sz w:val="22"/>
          <w:szCs w:val="22"/>
        </w:rPr>
        <w:t>determine, in its sole discretion</w:t>
      </w:r>
      <w:r w:rsidR="00C51E57">
        <w:rPr>
          <w:rFonts w:asciiTheme="majorHAnsi" w:hAnsiTheme="majorHAnsi"/>
          <w:sz w:val="22"/>
          <w:szCs w:val="22"/>
        </w:rPr>
        <w:t xml:space="preserve"> and without obligation</w:t>
      </w:r>
      <w:r w:rsidR="00174CB7">
        <w:rPr>
          <w:rFonts w:asciiTheme="majorHAnsi" w:hAnsiTheme="majorHAnsi"/>
          <w:sz w:val="22"/>
          <w:szCs w:val="22"/>
        </w:rPr>
        <w:t xml:space="preserve">, whether to </w:t>
      </w:r>
      <w:r w:rsidR="00E87D1E">
        <w:rPr>
          <w:rFonts w:asciiTheme="majorHAnsi" w:hAnsiTheme="majorHAnsi"/>
          <w:sz w:val="22"/>
          <w:szCs w:val="22"/>
        </w:rPr>
        <w:t>develop or make available any Upgrades</w:t>
      </w:r>
      <w:r w:rsidR="00C51E57">
        <w:rPr>
          <w:rFonts w:asciiTheme="majorHAnsi" w:hAnsiTheme="majorHAnsi"/>
          <w:sz w:val="22"/>
          <w:szCs w:val="22"/>
        </w:rPr>
        <w:t xml:space="preserve"> for use by Developer</w:t>
      </w:r>
      <w:r w:rsidR="00E87D1E">
        <w:rPr>
          <w:rFonts w:asciiTheme="majorHAnsi" w:hAnsiTheme="majorHAnsi"/>
          <w:sz w:val="22"/>
          <w:szCs w:val="22"/>
        </w:rPr>
        <w:t>.</w:t>
      </w:r>
    </w:p>
    <w:p w14:paraId="3C1D641F" w14:textId="77777777" w:rsidR="00F31BEF" w:rsidRPr="00B86778" w:rsidRDefault="00F31BEF" w:rsidP="003208D1">
      <w:pPr>
        <w:pStyle w:val="ListParagraph"/>
        <w:ind w:left="792"/>
        <w:rPr>
          <w:rFonts w:asciiTheme="majorHAnsi" w:hAnsiTheme="majorHAnsi" w:cs="Times New Roman"/>
          <w:sz w:val="22"/>
          <w:szCs w:val="22"/>
        </w:rPr>
      </w:pPr>
    </w:p>
    <w:p w14:paraId="4E96DCD7" w14:textId="77777777" w:rsidR="007C625C" w:rsidRDefault="00145DF7" w:rsidP="003208D1">
      <w:pPr>
        <w:pStyle w:val="ListParagraph"/>
        <w:numPr>
          <w:ilvl w:val="0"/>
          <w:numId w:val="6"/>
        </w:numPr>
        <w:rPr>
          <w:rFonts w:asciiTheme="majorHAnsi" w:hAnsiTheme="majorHAnsi" w:cs="Times New Roman"/>
          <w:b/>
          <w:sz w:val="22"/>
          <w:szCs w:val="22"/>
        </w:rPr>
      </w:pPr>
      <w:r w:rsidRPr="00255EA3">
        <w:rPr>
          <w:rFonts w:asciiTheme="majorHAnsi" w:hAnsiTheme="majorHAnsi" w:cs="Times New Roman"/>
          <w:sz w:val="22"/>
          <w:szCs w:val="22"/>
        </w:rPr>
        <w:t xml:space="preserve"> </w:t>
      </w:r>
      <w:r w:rsidR="007C625C">
        <w:rPr>
          <w:rFonts w:asciiTheme="majorHAnsi" w:hAnsiTheme="majorHAnsi" w:cs="Times New Roman"/>
          <w:b/>
          <w:sz w:val="22"/>
          <w:szCs w:val="22"/>
        </w:rPr>
        <w:t>REGISTRATION</w:t>
      </w:r>
    </w:p>
    <w:p w14:paraId="0CA30D4F" w14:textId="77777777" w:rsidR="007C625C" w:rsidRDefault="007C625C" w:rsidP="003208D1">
      <w:pPr>
        <w:pStyle w:val="ListParagraph"/>
        <w:ind w:left="360"/>
        <w:rPr>
          <w:rFonts w:asciiTheme="majorHAnsi" w:hAnsiTheme="majorHAnsi" w:cs="Times New Roman"/>
          <w:b/>
          <w:sz w:val="22"/>
          <w:szCs w:val="22"/>
        </w:rPr>
      </w:pPr>
    </w:p>
    <w:p w14:paraId="66424412" w14:textId="1FB6B54C" w:rsidR="007C625C" w:rsidRPr="008D1852" w:rsidRDefault="00736F5C"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In order to be provided access to </w:t>
      </w:r>
      <w:r w:rsidR="00055B49">
        <w:rPr>
          <w:rFonts w:asciiTheme="majorHAnsi" w:hAnsiTheme="majorHAnsi" w:cs="Arial"/>
          <w:sz w:val="22"/>
          <w:szCs w:val="22"/>
        </w:rPr>
        <w:t xml:space="preserve">the APIs, Documentation, and </w:t>
      </w:r>
      <w:r w:rsidR="00741D03">
        <w:rPr>
          <w:rFonts w:asciiTheme="majorHAnsi" w:hAnsiTheme="majorHAnsi" w:cs="Arial"/>
          <w:sz w:val="22"/>
          <w:szCs w:val="22"/>
        </w:rPr>
        <w:t>a DVBA</w:t>
      </w:r>
      <w:r>
        <w:rPr>
          <w:rFonts w:asciiTheme="majorHAnsi" w:hAnsiTheme="majorHAnsi" w:cs="Arial"/>
          <w:sz w:val="22"/>
          <w:szCs w:val="22"/>
        </w:rPr>
        <w:t xml:space="preserve">, </w:t>
      </w:r>
      <w:r w:rsidR="007C625C" w:rsidRPr="00BC0241">
        <w:rPr>
          <w:rFonts w:asciiTheme="majorHAnsi" w:hAnsiTheme="majorHAnsi" w:cs="Arial"/>
          <w:sz w:val="22"/>
          <w:szCs w:val="22"/>
        </w:rPr>
        <w:t xml:space="preserve">Developer </w:t>
      </w:r>
      <w:r w:rsidR="007C625C">
        <w:rPr>
          <w:rFonts w:asciiTheme="majorHAnsi" w:hAnsiTheme="majorHAnsi" w:cs="Arial"/>
          <w:sz w:val="22"/>
          <w:szCs w:val="22"/>
        </w:rPr>
        <w:t xml:space="preserve">is required to </w:t>
      </w:r>
      <w:r w:rsidR="00055B49">
        <w:rPr>
          <w:rFonts w:asciiTheme="majorHAnsi" w:hAnsiTheme="majorHAnsi" w:cs="Arial"/>
          <w:sz w:val="22"/>
          <w:szCs w:val="22"/>
        </w:rPr>
        <w:t>register with Blackboard</w:t>
      </w:r>
      <w:r w:rsidR="00741D03">
        <w:rPr>
          <w:rFonts w:asciiTheme="majorHAnsi" w:hAnsiTheme="majorHAnsi" w:cs="Arial"/>
          <w:sz w:val="22"/>
          <w:szCs w:val="22"/>
        </w:rPr>
        <w:t xml:space="preserve"> </w:t>
      </w:r>
      <w:r w:rsidR="0061690B">
        <w:rPr>
          <w:rFonts w:asciiTheme="majorHAnsi" w:hAnsiTheme="majorHAnsi" w:cs="Arial"/>
          <w:sz w:val="22"/>
          <w:szCs w:val="22"/>
        </w:rPr>
        <w:t xml:space="preserve">by providing </w:t>
      </w:r>
      <w:r w:rsidR="00741D03">
        <w:rPr>
          <w:rFonts w:asciiTheme="majorHAnsi" w:hAnsiTheme="majorHAnsi" w:cs="Arial"/>
          <w:sz w:val="22"/>
          <w:szCs w:val="22"/>
        </w:rPr>
        <w:t>certain</w:t>
      </w:r>
      <w:r w:rsidR="00055B49">
        <w:rPr>
          <w:rFonts w:asciiTheme="majorHAnsi" w:hAnsiTheme="majorHAnsi" w:cs="Arial"/>
          <w:sz w:val="22"/>
          <w:szCs w:val="22"/>
        </w:rPr>
        <w:t xml:space="preserve"> i</w:t>
      </w:r>
      <w:r w:rsidR="007C625C">
        <w:rPr>
          <w:rFonts w:asciiTheme="majorHAnsi" w:hAnsiTheme="majorHAnsi" w:cs="Arial"/>
          <w:sz w:val="22"/>
          <w:szCs w:val="22"/>
        </w:rPr>
        <w:t xml:space="preserve">nformation as directed </w:t>
      </w:r>
      <w:r w:rsidR="007C625C" w:rsidRPr="00BC0241">
        <w:rPr>
          <w:rFonts w:asciiTheme="majorHAnsi" w:hAnsiTheme="majorHAnsi" w:cs="Arial"/>
          <w:sz w:val="22"/>
          <w:szCs w:val="22"/>
        </w:rPr>
        <w:t>in the Portal.</w:t>
      </w:r>
      <w:r w:rsidR="00B57B78">
        <w:rPr>
          <w:rFonts w:asciiTheme="majorHAnsi" w:hAnsiTheme="majorHAnsi" w:cs="Arial"/>
          <w:sz w:val="22"/>
          <w:szCs w:val="22"/>
        </w:rPr>
        <w:t xml:space="preserve"> Registration information shall include, without limitation, </w:t>
      </w:r>
      <w:r w:rsidR="0061690B">
        <w:rPr>
          <w:rFonts w:asciiTheme="majorHAnsi" w:hAnsiTheme="majorHAnsi" w:cs="Arial"/>
          <w:sz w:val="22"/>
          <w:szCs w:val="22"/>
        </w:rPr>
        <w:t xml:space="preserve">Developer’s </w:t>
      </w:r>
      <w:r w:rsidR="00B57B78">
        <w:rPr>
          <w:rFonts w:asciiTheme="majorHAnsi" w:hAnsiTheme="majorHAnsi" w:cs="Arial"/>
          <w:sz w:val="22"/>
          <w:szCs w:val="22"/>
        </w:rPr>
        <w:t xml:space="preserve">contact information, </w:t>
      </w:r>
      <w:r w:rsidR="0061690B">
        <w:rPr>
          <w:rFonts w:asciiTheme="majorHAnsi" w:hAnsiTheme="majorHAnsi" w:cs="Arial"/>
          <w:sz w:val="22"/>
          <w:szCs w:val="22"/>
        </w:rPr>
        <w:t>a password and related login information for accessing Developer’s account</w:t>
      </w:r>
      <w:r w:rsidR="00B57B78">
        <w:rPr>
          <w:rFonts w:asciiTheme="majorHAnsi" w:hAnsiTheme="majorHAnsi" w:cs="Arial"/>
          <w:sz w:val="22"/>
          <w:szCs w:val="22"/>
        </w:rPr>
        <w:t xml:space="preserve">, information </w:t>
      </w:r>
      <w:r w:rsidR="0061690B">
        <w:rPr>
          <w:rFonts w:asciiTheme="majorHAnsi" w:hAnsiTheme="majorHAnsi" w:cs="Arial"/>
          <w:sz w:val="22"/>
          <w:szCs w:val="22"/>
        </w:rPr>
        <w:t>identifying and describing the Developer Application</w:t>
      </w:r>
      <w:r w:rsidR="00B57B78">
        <w:rPr>
          <w:rFonts w:asciiTheme="majorHAnsi" w:hAnsiTheme="majorHAnsi" w:cs="Arial"/>
          <w:sz w:val="22"/>
          <w:szCs w:val="22"/>
        </w:rPr>
        <w:t xml:space="preserve">, and such other information </w:t>
      </w:r>
      <w:r w:rsidR="0061690B">
        <w:rPr>
          <w:rFonts w:asciiTheme="majorHAnsi" w:hAnsiTheme="majorHAnsi" w:cs="Arial"/>
          <w:sz w:val="22"/>
          <w:szCs w:val="22"/>
        </w:rPr>
        <w:t xml:space="preserve">as may be </w:t>
      </w:r>
      <w:r w:rsidR="00B57B78">
        <w:rPr>
          <w:rFonts w:asciiTheme="majorHAnsi" w:hAnsiTheme="majorHAnsi" w:cs="Arial"/>
          <w:sz w:val="22"/>
          <w:szCs w:val="22"/>
        </w:rPr>
        <w:t>requested by Blackboard</w:t>
      </w:r>
      <w:r w:rsidR="0061690B">
        <w:rPr>
          <w:rFonts w:asciiTheme="majorHAnsi" w:hAnsiTheme="majorHAnsi" w:cs="Arial"/>
          <w:sz w:val="22"/>
          <w:szCs w:val="22"/>
        </w:rPr>
        <w:t>.</w:t>
      </w:r>
      <w:r w:rsidR="007C625C" w:rsidRPr="00BC0241">
        <w:rPr>
          <w:rFonts w:asciiTheme="majorHAnsi" w:hAnsiTheme="majorHAnsi" w:cs="Arial"/>
          <w:sz w:val="22"/>
          <w:szCs w:val="22"/>
        </w:rPr>
        <w:t xml:space="preserve"> </w:t>
      </w:r>
      <w:r>
        <w:rPr>
          <w:rFonts w:asciiTheme="majorHAnsi" w:hAnsiTheme="majorHAnsi" w:cs="Arial"/>
          <w:sz w:val="22"/>
          <w:szCs w:val="22"/>
        </w:rPr>
        <w:t xml:space="preserve"> </w:t>
      </w:r>
      <w:r w:rsidR="007C625C">
        <w:rPr>
          <w:rFonts w:asciiTheme="majorHAnsi" w:hAnsiTheme="majorHAnsi" w:cs="Arial"/>
          <w:sz w:val="22"/>
          <w:szCs w:val="22"/>
        </w:rPr>
        <w:t xml:space="preserve">Developer agrees to provide all </w:t>
      </w:r>
      <w:r w:rsidR="0061690B">
        <w:rPr>
          <w:rFonts w:asciiTheme="majorHAnsi" w:hAnsiTheme="majorHAnsi" w:cs="Arial"/>
          <w:sz w:val="22"/>
          <w:szCs w:val="22"/>
        </w:rPr>
        <w:t xml:space="preserve">requested </w:t>
      </w:r>
      <w:r w:rsidR="007C625C">
        <w:rPr>
          <w:rFonts w:asciiTheme="majorHAnsi" w:hAnsiTheme="majorHAnsi" w:cs="Arial"/>
          <w:sz w:val="22"/>
          <w:szCs w:val="22"/>
        </w:rPr>
        <w:t xml:space="preserve">registration information </w:t>
      </w:r>
      <w:r w:rsidR="0061690B">
        <w:rPr>
          <w:rFonts w:asciiTheme="majorHAnsi" w:hAnsiTheme="majorHAnsi" w:cs="Arial"/>
          <w:sz w:val="22"/>
          <w:szCs w:val="22"/>
        </w:rPr>
        <w:t>and covenants that</w:t>
      </w:r>
      <w:r w:rsidR="007C625C">
        <w:rPr>
          <w:rFonts w:asciiTheme="majorHAnsi" w:hAnsiTheme="majorHAnsi" w:cs="Arial"/>
          <w:sz w:val="22"/>
          <w:szCs w:val="22"/>
        </w:rPr>
        <w:t xml:space="preserve"> such information shall be accurate and kept up to date. </w:t>
      </w:r>
      <w:r>
        <w:rPr>
          <w:rFonts w:asciiTheme="majorHAnsi" w:hAnsiTheme="majorHAnsi" w:cs="Arial"/>
          <w:sz w:val="22"/>
          <w:szCs w:val="22"/>
        </w:rPr>
        <w:t xml:space="preserve"> </w:t>
      </w:r>
      <w:r w:rsidR="007C625C">
        <w:rPr>
          <w:rFonts w:asciiTheme="majorHAnsi" w:hAnsiTheme="majorHAnsi" w:cs="Arial"/>
          <w:sz w:val="22"/>
          <w:szCs w:val="22"/>
        </w:rPr>
        <w:t xml:space="preserve"> </w:t>
      </w:r>
    </w:p>
    <w:p w14:paraId="173A6578" w14:textId="77777777" w:rsidR="007C625C" w:rsidRPr="008D1852" w:rsidRDefault="007C625C" w:rsidP="003208D1">
      <w:pPr>
        <w:pStyle w:val="ListParagraph"/>
        <w:ind w:left="792"/>
        <w:rPr>
          <w:rFonts w:asciiTheme="majorHAnsi" w:hAnsiTheme="majorHAnsi" w:cs="Times New Roman"/>
          <w:b/>
          <w:sz w:val="22"/>
          <w:szCs w:val="22"/>
        </w:rPr>
      </w:pPr>
    </w:p>
    <w:p w14:paraId="36537AE5" w14:textId="77777777" w:rsidR="007C625C" w:rsidRPr="00B92138" w:rsidRDefault="007C625C" w:rsidP="003208D1">
      <w:pPr>
        <w:pStyle w:val="ListParagraph"/>
        <w:numPr>
          <w:ilvl w:val="1"/>
          <w:numId w:val="6"/>
        </w:numPr>
        <w:rPr>
          <w:rFonts w:asciiTheme="majorHAnsi" w:hAnsiTheme="majorHAnsi" w:cs="Times New Roman"/>
          <w:b/>
          <w:sz w:val="22"/>
          <w:szCs w:val="22"/>
        </w:rPr>
      </w:pPr>
      <w:r>
        <w:rPr>
          <w:rFonts w:asciiTheme="majorHAnsi" w:hAnsiTheme="majorHAnsi" w:cs="Times New Roman"/>
          <w:sz w:val="22"/>
          <w:szCs w:val="22"/>
        </w:rPr>
        <w:t>Upon acceptance of Developer’s registration, Blackboard will provide Developer with certain keys</w:t>
      </w:r>
      <w:r w:rsidR="00736F5C">
        <w:rPr>
          <w:rFonts w:asciiTheme="majorHAnsi" w:hAnsiTheme="majorHAnsi" w:cs="Times New Roman"/>
          <w:sz w:val="22"/>
          <w:szCs w:val="22"/>
        </w:rPr>
        <w:t xml:space="preserve"> and/or</w:t>
      </w:r>
      <w:r>
        <w:rPr>
          <w:rFonts w:asciiTheme="majorHAnsi" w:hAnsiTheme="majorHAnsi" w:cs="Times New Roman"/>
          <w:sz w:val="22"/>
          <w:szCs w:val="22"/>
        </w:rPr>
        <w:t xml:space="preserve"> passwords </w:t>
      </w:r>
      <w:r w:rsidR="00736F5C">
        <w:rPr>
          <w:rFonts w:asciiTheme="majorHAnsi" w:hAnsiTheme="majorHAnsi" w:cs="Times New Roman"/>
          <w:sz w:val="22"/>
          <w:szCs w:val="22"/>
        </w:rPr>
        <w:t>whi</w:t>
      </w:r>
      <w:r>
        <w:rPr>
          <w:rFonts w:asciiTheme="majorHAnsi" w:hAnsiTheme="majorHAnsi" w:cs="Times New Roman"/>
          <w:sz w:val="22"/>
          <w:szCs w:val="22"/>
        </w:rPr>
        <w:t xml:space="preserve">ch may be used by Developer in order to </w:t>
      </w:r>
      <w:r w:rsidR="00736F5C">
        <w:rPr>
          <w:rFonts w:asciiTheme="majorHAnsi" w:hAnsiTheme="majorHAnsi" w:cs="Times New Roman"/>
          <w:sz w:val="22"/>
          <w:szCs w:val="22"/>
        </w:rPr>
        <w:t xml:space="preserve">access and use the </w:t>
      </w:r>
      <w:r w:rsidR="00055B49">
        <w:rPr>
          <w:rFonts w:asciiTheme="majorHAnsi" w:hAnsiTheme="majorHAnsi" w:cs="Times New Roman"/>
          <w:sz w:val="22"/>
          <w:szCs w:val="22"/>
        </w:rPr>
        <w:t xml:space="preserve">APIs, Documentation, and </w:t>
      </w:r>
      <w:r w:rsidR="00741D03">
        <w:rPr>
          <w:rFonts w:asciiTheme="majorHAnsi" w:hAnsiTheme="majorHAnsi" w:cs="Times New Roman"/>
          <w:sz w:val="22"/>
          <w:szCs w:val="22"/>
        </w:rPr>
        <w:t>DVBAs</w:t>
      </w:r>
      <w:r w:rsidR="00F31BEF">
        <w:rPr>
          <w:rFonts w:asciiTheme="majorHAnsi" w:hAnsiTheme="majorHAnsi" w:cs="Times New Roman"/>
          <w:sz w:val="22"/>
          <w:szCs w:val="22"/>
        </w:rPr>
        <w:t xml:space="preserve">, </w:t>
      </w:r>
      <w:r w:rsidR="00E3403C">
        <w:rPr>
          <w:rFonts w:asciiTheme="majorHAnsi" w:hAnsiTheme="majorHAnsi" w:cs="Times New Roman"/>
          <w:sz w:val="22"/>
          <w:szCs w:val="22"/>
        </w:rPr>
        <w:t>which access and use shall be in accordance with t</w:t>
      </w:r>
      <w:r w:rsidR="00F31BEF">
        <w:rPr>
          <w:rFonts w:asciiTheme="majorHAnsi" w:hAnsiTheme="majorHAnsi" w:cs="Times New Roman"/>
          <w:sz w:val="22"/>
          <w:szCs w:val="22"/>
        </w:rPr>
        <w:t xml:space="preserve">he terms and conditions of this Agreement.  </w:t>
      </w:r>
      <w:r w:rsidR="00736F5C">
        <w:rPr>
          <w:rFonts w:asciiTheme="majorHAnsi" w:hAnsiTheme="majorHAnsi" w:cs="Times New Roman"/>
          <w:sz w:val="22"/>
          <w:szCs w:val="22"/>
        </w:rPr>
        <w:t xml:space="preserve"> </w:t>
      </w:r>
      <w:r>
        <w:rPr>
          <w:rFonts w:asciiTheme="majorHAnsi" w:hAnsiTheme="majorHAnsi" w:cs="Times New Roman"/>
          <w:sz w:val="22"/>
          <w:szCs w:val="22"/>
        </w:rPr>
        <w:t xml:space="preserve"> </w:t>
      </w:r>
    </w:p>
    <w:p w14:paraId="3B9E75EA" w14:textId="77777777" w:rsidR="007C625C" w:rsidRPr="00BC0241" w:rsidRDefault="007C625C" w:rsidP="003208D1">
      <w:pPr>
        <w:pStyle w:val="ListParagraph"/>
        <w:ind w:left="792"/>
        <w:rPr>
          <w:rFonts w:asciiTheme="majorHAnsi" w:hAnsiTheme="majorHAnsi" w:cs="Times New Roman"/>
          <w:b/>
          <w:sz w:val="22"/>
          <w:szCs w:val="22"/>
        </w:rPr>
      </w:pPr>
    </w:p>
    <w:p w14:paraId="491E59DD" w14:textId="51992A29" w:rsidR="00EE55CB" w:rsidRPr="00EE55CB" w:rsidRDefault="00741D03"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  </w:t>
      </w:r>
      <w:r w:rsidR="009F24B1">
        <w:rPr>
          <w:rFonts w:asciiTheme="majorHAnsi" w:hAnsiTheme="majorHAnsi" w:cs="Arial"/>
          <w:sz w:val="22"/>
          <w:szCs w:val="22"/>
        </w:rPr>
        <w:t>Developer’s r</w:t>
      </w:r>
      <w:r w:rsidR="007C625C" w:rsidRPr="00BC0241">
        <w:rPr>
          <w:rFonts w:asciiTheme="majorHAnsi" w:hAnsiTheme="majorHAnsi" w:cs="Arial"/>
          <w:sz w:val="22"/>
          <w:szCs w:val="22"/>
        </w:rPr>
        <w:t xml:space="preserve">egistration </w:t>
      </w:r>
      <w:r w:rsidR="009F24B1">
        <w:rPr>
          <w:rFonts w:asciiTheme="majorHAnsi" w:hAnsiTheme="majorHAnsi" w:cs="Arial"/>
          <w:sz w:val="22"/>
          <w:szCs w:val="22"/>
        </w:rPr>
        <w:t xml:space="preserve">with Blackboard, and the associated provision of access by Blackboard to the APIS, Documentation and DVBAs, </w:t>
      </w:r>
      <w:r w:rsidR="007C625C" w:rsidRPr="00BC0241">
        <w:rPr>
          <w:rFonts w:asciiTheme="majorHAnsi" w:hAnsiTheme="majorHAnsi" w:cs="Arial"/>
          <w:sz w:val="22"/>
          <w:szCs w:val="22"/>
        </w:rPr>
        <w:t xml:space="preserve"> shall </w:t>
      </w:r>
      <w:r w:rsidR="009F24B1">
        <w:rPr>
          <w:rFonts w:asciiTheme="majorHAnsi" w:hAnsiTheme="majorHAnsi" w:cs="Arial"/>
          <w:sz w:val="22"/>
          <w:szCs w:val="22"/>
        </w:rPr>
        <w:t xml:space="preserve">in no event be </w:t>
      </w:r>
      <w:r w:rsidR="007C625C" w:rsidRPr="00BC0241">
        <w:rPr>
          <w:rFonts w:asciiTheme="majorHAnsi" w:hAnsiTheme="majorHAnsi" w:cs="Arial"/>
          <w:sz w:val="22"/>
          <w:szCs w:val="22"/>
        </w:rPr>
        <w:t>deemed to be</w:t>
      </w:r>
      <w:r w:rsidR="009F24B1">
        <w:rPr>
          <w:rFonts w:asciiTheme="majorHAnsi" w:hAnsiTheme="majorHAnsi" w:cs="Arial"/>
          <w:sz w:val="22"/>
          <w:szCs w:val="22"/>
        </w:rPr>
        <w:t>, or promoted by Developer as,</w:t>
      </w:r>
      <w:r w:rsidR="008E5ADA">
        <w:rPr>
          <w:rFonts w:asciiTheme="majorHAnsi" w:hAnsiTheme="majorHAnsi" w:cs="Arial"/>
          <w:sz w:val="22"/>
          <w:szCs w:val="22"/>
        </w:rPr>
        <w:t xml:space="preserve"> an endorsement</w:t>
      </w:r>
      <w:r w:rsidR="007C625C" w:rsidRPr="00BC0241">
        <w:rPr>
          <w:rFonts w:asciiTheme="majorHAnsi" w:hAnsiTheme="majorHAnsi" w:cs="Arial"/>
          <w:sz w:val="22"/>
          <w:szCs w:val="22"/>
        </w:rPr>
        <w:t xml:space="preserve"> or certification by Blackboard of the </w:t>
      </w:r>
      <w:r w:rsidR="00736F5C">
        <w:rPr>
          <w:rFonts w:asciiTheme="majorHAnsi" w:hAnsiTheme="majorHAnsi" w:cs="Arial"/>
          <w:sz w:val="22"/>
          <w:szCs w:val="22"/>
        </w:rPr>
        <w:t xml:space="preserve">Developer or </w:t>
      </w:r>
      <w:r w:rsidR="00946BBF">
        <w:rPr>
          <w:rFonts w:asciiTheme="majorHAnsi" w:hAnsiTheme="majorHAnsi" w:cs="Arial"/>
          <w:sz w:val="22"/>
          <w:szCs w:val="22"/>
        </w:rPr>
        <w:t xml:space="preserve">of </w:t>
      </w:r>
      <w:r w:rsidR="00736F5C">
        <w:rPr>
          <w:rFonts w:asciiTheme="majorHAnsi" w:hAnsiTheme="majorHAnsi" w:cs="Arial"/>
          <w:sz w:val="22"/>
          <w:szCs w:val="22"/>
        </w:rPr>
        <w:t xml:space="preserve">the </w:t>
      </w:r>
      <w:r w:rsidR="007C625C" w:rsidRPr="00BC0241">
        <w:rPr>
          <w:rFonts w:asciiTheme="majorHAnsi" w:hAnsiTheme="majorHAnsi" w:cs="Arial"/>
          <w:sz w:val="22"/>
          <w:szCs w:val="22"/>
        </w:rPr>
        <w:t xml:space="preserve">compatibility or operation of </w:t>
      </w:r>
      <w:r w:rsidR="00946BBF">
        <w:rPr>
          <w:rFonts w:asciiTheme="majorHAnsi" w:hAnsiTheme="majorHAnsi" w:cs="Arial"/>
          <w:sz w:val="22"/>
          <w:szCs w:val="22"/>
        </w:rPr>
        <w:t>any</w:t>
      </w:r>
      <w:r w:rsidR="007C625C" w:rsidRPr="00BC0241">
        <w:rPr>
          <w:rFonts w:asciiTheme="majorHAnsi" w:hAnsiTheme="majorHAnsi" w:cs="Arial"/>
          <w:sz w:val="22"/>
          <w:szCs w:val="22"/>
        </w:rPr>
        <w:t xml:space="preserve"> Developer Application</w:t>
      </w:r>
      <w:r w:rsidR="00736F5C">
        <w:rPr>
          <w:rFonts w:asciiTheme="majorHAnsi" w:hAnsiTheme="majorHAnsi" w:cs="Arial"/>
          <w:sz w:val="22"/>
          <w:szCs w:val="22"/>
        </w:rPr>
        <w:t>.</w:t>
      </w:r>
      <w:r w:rsidR="007C625C">
        <w:rPr>
          <w:rFonts w:asciiTheme="majorHAnsi" w:hAnsiTheme="majorHAnsi" w:cs="Arial"/>
          <w:sz w:val="22"/>
          <w:szCs w:val="22"/>
        </w:rPr>
        <w:t xml:space="preserve"> </w:t>
      </w:r>
      <w:r w:rsidR="001A47A3">
        <w:rPr>
          <w:rFonts w:asciiTheme="majorHAnsi" w:hAnsiTheme="majorHAnsi" w:cs="Arial"/>
          <w:sz w:val="22"/>
          <w:szCs w:val="22"/>
        </w:rPr>
        <w:t xml:space="preserve"> </w:t>
      </w:r>
      <w:r w:rsidR="007C625C" w:rsidRPr="00BC0241">
        <w:rPr>
          <w:rFonts w:asciiTheme="majorHAnsi" w:hAnsiTheme="majorHAnsi" w:cs="Arial"/>
          <w:sz w:val="22"/>
          <w:szCs w:val="22"/>
        </w:rPr>
        <w:t xml:space="preserve"> </w:t>
      </w:r>
      <w:r w:rsidR="007C625C">
        <w:rPr>
          <w:rFonts w:asciiTheme="majorHAnsi" w:hAnsiTheme="majorHAnsi" w:cs="Arial"/>
          <w:sz w:val="22"/>
          <w:szCs w:val="22"/>
        </w:rPr>
        <w:t xml:space="preserve"> </w:t>
      </w:r>
    </w:p>
    <w:p w14:paraId="2C6A548B" w14:textId="77777777" w:rsidR="00D17EF0" w:rsidRPr="00255EA3" w:rsidRDefault="00D17EF0" w:rsidP="003208D1">
      <w:pPr>
        <w:rPr>
          <w:rFonts w:asciiTheme="majorHAnsi" w:hAnsiTheme="majorHAnsi" w:cs="Times New Roman"/>
          <w:sz w:val="22"/>
          <w:szCs w:val="22"/>
        </w:rPr>
      </w:pPr>
    </w:p>
    <w:p w14:paraId="063A297F" w14:textId="77777777" w:rsidR="00B934C9" w:rsidRDefault="00140883" w:rsidP="003208D1">
      <w:pPr>
        <w:pStyle w:val="ListParagraph"/>
        <w:numPr>
          <w:ilvl w:val="0"/>
          <w:numId w:val="6"/>
        </w:numPr>
        <w:rPr>
          <w:rFonts w:asciiTheme="majorHAnsi" w:hAnsiTheme="majorHAnsi" w:cs="Times New Roman"/>
          <w:b/>
          <w:sz w:val="22"/>
          <w:szCs w:val="22"/>
        </w:rPr>
      </w:pPr>
      <w:r>
        <w:rPr>
          <w:rFonts w:asciiTheme="majorHAnsi" w:hAnsiTheme="majorHAnsi" w:cs="Times New Roman"/>
          <w:b/>
          <w:sz w:val="22"/>
          <w:szCs w:val="22"/>
        </w:rPr>
        <w:t xml:space="preserve">USE OF THE APIS, DOCUMENTATION AND </w:t>
      </w:r>
      <w:r w:rsidR="00B5345B">
        <w:rPr>
          <w:rFonts w:asciiTheme="majorHAnsi" w:hAnsiTheme="majorHAnsi" w:cs="Times New Roman"/>
          <w:b/>
          <w:sz w:val="22"/>
          <w:szCs w:val="22"/>
        </w:rPr>
        <w:t>DVBA</w:t>
      </w:r>
      <w:r>
        <w:rPr>
          <w:rFonts w:asciiTheme="majorHAnsi" w:hAnsiTheme="majorHAnsi" w:cs="Times New Roman"/>
          <w:b/>
          <w:sz w:val="22"/>
          <w:szCs w:val="22"/>
        </w:rPr>
        <w:t>S</w:t>
      </w:r>
    </w:p>
    <w:p w14:paraId="0056AE2E" w14:textId="77777777" w:rsidR="00B934C9" w:rsidRDefault="00B934C9" w:rsidP="003208D1">
      <w:pPr>
        <w:pStyle w:val="ListParagraph"/>
        <w:ind w:left="360"/>
        <w:rPr>
          <w:rFonts w:asciiTheme="majorHAnsi" w:hAnsiTheme="majorHAnsi" w:cs="Times New Roman"/>
          <w:b/>
          <w:sz w:val="22"/>
          <w:szCs w:val="22"/>
        </w:rPr>
      </w:pPr>
    </w:p>
    <w:p w14:paraId="1864C14D" w14:textId="77777777" w:rsidR="002970AE" w:rsidRPr="005C01D9" w:rsidRDefault="00C77E33"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Subject to the terms and conditions of this Agreement and for the Term hereof, </w:t>
      </w:r>
      <w:r w:rsidR="00B934C9">
        <w:rPr>
          <w:rFonts w:asciiTheme="majorHAnsi" w:hAnsiTheme="majorHAnsi" w:cs="Arial"/>
          <w:sz w:val="22"/>
          <w:szCs w:val="22"/>
        </w:rPr>
        <w:t xml:space="preserve">Blackboard grants to </w:t>
      </w:r>
      <w:r w:rsidR="00B934C9" w:rsidRPr="00B934C9">
        <w:rPr>
          <w:rFonts w:asciiTheme="majorHAnsi" w:hAnsiTheme="majorHAnsi" w:cs="Arial"/>
          <w:sz w:val="22"/>
          <w:szCs w:val="22"/>
        </w:rPr>
        <w:t xml:space="preserve">Developer a non-exclusive, non-transferable, limited license to access and </w:t>
      </w:r>
      <w:r w:rsidR="00F41B3F">
        <w:rPr>
          <w:rFonts w:asciiTheme="majorHAnsi" w:hAnsiTheme="majorHAnsi" w:cs="Arial"/>
          <w:sz w:val="22"/>
          <w:szCs w:val="22"/>
        </w:rPr>
        <w:t>use</w:t>
      </w:r>
      <w:r w:rsidR="000102FA">
        <w:rPr>
          <w:rFonts w:asciiTheme="majorHAnsi" w:hAnsiTheme="majorHAnsi" w:cs="Arial"/>
          <w:sz w:val="22"/>
          <w:szCs w:val="22"/>
        </w:rPr>
        <w:t xml:space="preserve"> </w:t>
      </w:r>
      <w:r w:rsidR="00B934C9" w:rsidRPr="00B934C9">
        <w:rPr>
          <w:rFonts w:asciiTheme="majorHAnsi" w:hAnsiTheme="majorHAnsi" w:cs="Arial"/>
          <w:sz w:val="22"/>
          <w:szCs w:val="22"/>
        </w:rPr>
        <w:t>the APIs and Documentation for the sole purpose of developing Developer Applications</w:t>
      </w:r>
      <w:r w:rsidR="00B934C9">
        <w:rPr>
          <w:rFonts w:asciiTheme="majorHAnsi" w:hAnsiTheme="majorHAnsi" w:cs="Arial"/>
          <w:sz w:val="22"/>
          <w:szCs w:val="22"/>
        </w:rPr>
        <w:t xml:space="preserve"> which </w:t>
      </w:r>
      <w:r w:rsidR="002970AE">
        <w:rPr>
          <w:rFonts w:asciiTheme="majorHAnsi" w:hAnsiTheme="majorHAnsi" w:cs="Arial"/>
          <w:sz w:val="22"/>
          <w:szCs w:val="22"/>
        </w:rPr>
        <w:t xml:space="preserve">are designed to </w:t>
      </w:r>
      <w:r w:rsidR="00B934C9">
        <w:rPr>
          <w:rFonts w:asciiTheme="majorHAnsi" w:hAnsiTheme="majorHAnsi" w:cs="Arial"/>
          <w:sz w:val="22"/>
          <w:szCs w:val="22"/>
        </w:rPr>
        <w:t>interoperate with Blackboard Applications</w:t>
      </w:r>
      <w:r w:rsidR="00B934C9" w:rsidRPr="00B934C9">
        <w:rPr>
          <w:rFonts w:asciiTheme="majorHAnsi" w:hAnsiTheme="majorHAnsi" w:cs="Arial"/>
          <w:sz w:val="22"/>
          <w:szCs w:val="22"/>
        </w:rPr>
        <w:t xml:space="preserve">. </w:t>
      </w:r>
      <w:r w:rsidR="007D01A4">
        <w:rPr>
          <w:rFonts w:asciiTheme="majorHAnsi" w:hAnsiTheme="majorHAnsi" w:cs="Arial"/>
          <w:sz w:val="22"/>
          <w:szCs w:val="22"/>
        </w:rPr>
        <w:t xml:space="preserve">  </w:t>
      </w:r>
    </w:p>
    <w:p w14:paraId="6C586F5A" w14:textId="77777777" w:rsidR="005C01D9" w:rsidRPr="005C01D9" w:rsidRDefault="005C01D9" w:rsidP="003208D1">
      <w:pPr>
        <w:pStyle w:val="ListParagraph"/>
        <w:ind w:left="792"/>
        <w:rPr>
          <w:rFonts w:asciiTheme="majorHAnsi" w:hAnsiTheme="majorHAnsi" w:cs="Times New Roman"/>
          <w:b/>
          <w:sz w:val="22"/>
          <w:szCs w:val="22"/>
        </w:rPr>
      </w:pPr>
    </w:p>
    <w:p w14:paraId="17B4C9BD" w14:textId="5ECE6E54" w:rsidR="001C408B" w:rsidRPr="00F41B3F" w:rsidRDefault="00C77E33"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Subject to the terms and conditions of this Agreement, </w:t>
      </w:r>
      <w:r w:rsidR="008B7571">
        <w:rPr>
          <w:rFonts w:asciiTheme="majorHAnsi" w:hAnsiTheme="majorHAnsi" w:cs="Arial"/>
          <w:sz w:val="22"/>
          <w:szCs w:val="22"/>
        </w:rPr>
        <w:t>if and to the extent</w:t>
      </w:r>
      <w:r w:rsidR="00A1167C">
        <w:rPr>
          <w:rFonts w:asciiTheme="majorHAnsi" w:hAnsiTheme="majorHAnsi" w:cs="Arial"/>
          <w:sz w:val="22"/>
          <w:szCs w:val="22"/>
        </w:rPr>
        <w:t xml:space="preserve"> Blackboard makes available to Developer a </w:t>
      </w:r>
      <w:r w:rsidR="00741D03">
        <w:rPr>
          <w:rFonts w:asciiTheme="majorHAnsi" w:hAnsiTheme="majorHAnsi" w:cs="Arial"/>
          <w:sz w:val="22"/>
          <w:szCs w:val="22"/>
        </w:rPr>
        <w:t>DVBA</w:t>
      </w:r>
      <w:r w:rsidR="00A1167C">
        <w:rPr>
          <w:rFonts w:asciiTheme="majorHAnsi" w:hAnsiTheme="majorHAnsi" w:cs="Arial"/>
          <w:sz w:val="22"/>
          <w:szCs w:val="22"/>
        </w:rPr>
        <w:t xml:space="preserve"> whic</w:t>
      </w:r>
      <w:r w:rsidR="00240467">
        <w:rPr>
          <w:rFonts w:asciiTheme="majorHAnsi" w:hAnsiTheme="majorHAnsi" w:cs="Arial"/>
          <w:sz w:val="22"/>
          <w:szCs w:val="22"/>
        </w:rPr>
        <w:t>h is downloadable to a device in</w:t>
      </w:r>
      <w:r w:rsidR="00A1167C">
        <w:rPr>
          <w:rFonts w:asciiTheme="majorHAnsi" w:hAnsiTheme="majorHAnsi" w:cs="Arial"/>
          <w:sz w:val="22"/>
          <w:szCs w:val="22"/>
        </w:rPr>
        <w:t xml:space="preserve"> Developer’s </w:t>
      </w:r>
      <w:r w:rsidR="00240467">
        <w:rPr>
          <w:rFonts w:asciiTheme="majorHAnsi" w:hAnsiTheme="majorHAnsi" w:cs="Arial"/>
          <w:sz w:val="22"/>
          <w:szCs w:val="22"/>
        </w:rPr>
        <w:t>computing environment</w:t>
      </w:r>
      <w:r w:rsidR="00A1167C">
        <w:rPr>
          <w:rFonts w:asciiTheme="majorHAnsi" w:hAnsiTheme="majorHAnsi" w:cs="Arial"/>
          <w:sz w:val="22"/>
          <w:szCs w:val="22"/>
        </w:rPr>
        <w:t xml:space="preserve">, </w:t>
      </w:r>
      <w:r w:rsidR="005C01D9">
        <w:rPr>
          <w:rFonts w:asciiTheme="majorHAnsi" w:hAnsiTheme="majorHAnsi" w:cs="Arial"/>
          <w:sz w:val="22"/>
          <w:szCs w:val="22"/>
        </w:rPr>
        <w:t>Blackboard grants to Developer a non-exclusive, non-transferable, limited license to</w:t>
      </w:r>
      <w:r w:rsidR="00F41B3F">
        <w:rPr>
          <w:rFonts w:asciiTheme="majorHAnsi" w:hAnsiTheme="majorHAnsi" w:cs="Arial"/>
          <w:sz w:val="22"/>
          <w:szCs w:val="22"/>
        </w:rPr>
        <w:t xml:space="preserve"> </w:t>
      </w:r>
      <w:r w:rsidR="0022699E">
        <w:rPr>
          <w:rFonts w:asciiTheme="majorHAnsi" w:hAnsiTheme="majorHAnsi" w:cs="Arial"/>
          <w:sz w:val="22"/>
          <w:szCs w:val="22"/>
        </w:rPr>
        <w:t>download</w:t>
      </w:r>
      <w:r w:rsidR="00D47B08">
        <w:rPr>
          <w:rFonts w:asciiTheme="majorHAnsi" w:hAnsiTheme="majorHAnsi" w:cs="Arial"/>
          <w:sz w:val="22"/>
          <w:szCs w:val="22"/>
        </w:rPr>
        <w:t xml:space="preserve"> and</w:t>
      </w:r>
      <w:r w:rsidR="00C01A93">
        <w:rPr>
          <w:rFonts w:asciiTheme="majorHAnsi" w:hAnsiTheme="majorHAnsi" w:cs="Arial"/>
          <w:sz w:val="22"/>
          <w:szCs w:val="22"/>
        </w:rPr>
        <w:t xml:space="preserve"> install</w:t>
      </w:r>
      <w:r w:rsidR="005C01D9">
        <w:rPr>
          <w:rFonts w:asciiTheme="majorHAnsi" w:hAnsiTheme="majorHAnsi" w:cs="Arial"/>
          <w:sz w:val="22"/>
          <w:szCs w:val="22"/>
        </w:rPr>
        <w:t xml:space="preserve"> </w:t>
      </w:r>
      <w:r w:rsidR="00A531AC">
        <w:rPr>
          <w:rFonts w:asciiTheme="majorHAnsi" w:hAnsiTheme="majorHAnsi"/>
          <w:sz w:val="22"/>
          <w:szCs w:val="22"/>
        </w:rPr>
        <w:t>a single</w:t>
      </w:r>
      <w:r w:rsidR="005A7058">
        <w:rPr>
          <w:rFonts w:asciiTheme="majorHAnsi" w:hAnsiTheme="majorHAnsi"/>
          <w:sz w:val="22"/>
          <w:szCs w:val="22"/>
        </w:rPr>
        <w:t>, object-code</w:t>
      </w:r>
      <w:r w:rsidR="000102FA" w:rsidRPr="000102FA">
        <w:rPr>
          <w:rFonts w:asciiTheme="majorHAnsi" w:hAnsiTheme="majorHAnsi"/>
          <w:sz w:val="22"/>
          <w:szCs w:val="22"/>
        </w:rPr>
        <w:t xml:space="preserve"> copy of the </w:t>
      </w:r>
      <w:r w:rsidR="00741D03">
        <w:rPr>
          <w:rFonts w:asciiTheme="majorHAnsi" w:hAnsiTheme="majorHAnsi"/>
          <w:sz w:val="22"/>
          <w:szCs w:val="22"/>
        </w:rPr>
        <w:t>DVBA</w:t>
      </w:r>
      <w:r w:rsidR="000102FA" w:rsidRPr="000102FA">
        <w:rPr>
          <w:rFonts w:asciiTheme="majorHAnsi" w:hAnsiTheme="majorHAnsi"/>
          <w:sz w:val="22"/>
          <w:szCs w:val="22"/>
        </w:rPr>
        <w:t>, but</w:t>
      </w:r>
      <w:r w:rsidR="0022699E">
        <w:rPr>
          <w:rFonts w:asciiTheme="majorHAnsi" w:hAnsiTheme="majorHAnsi"/>
          <w:sz w:val="22"/>
          <w:szCs w:val="22"/>
        </w:rPr>
        <w:t>: (a)</w:t>
      </w:r>
      <w:r w:rsidR="000102FA" w:rsidRPr="000102FA">
        <w:rPr>
          <w:rFonts w:asciiTheme="majorHAnsi" w:hAnsiTheme="majorHAnsi"/>
          <w:sz w:val="22"/>
          <w:szCs w:val="22"/>
        </w:rPr>
        <w:t xml:space="preserve"> </w:t>
      </w:r>
      <w:r w:rsidR="00657B78">
        <w:rPr>
          <w:rFonts w:asciiTheme="majorHAnsi" w:hAnsiTheme="majorHAnsi"/>
          <w:sz w:val="22"/>
          <w:szCs w:val="22"/>
        </w:rPr>
        <w:t xml:space="preserve">for use </w:t>
      </w:r>
      <w:r w:rsidR="000102FA" w:rsidRPr="000102FA">
        <w:rPr>
          <w:rFonts w:asciiTheme="majorHAnsi" w:hAnsiTheme="majorHAnsi"/>
          <w:sz w:val="22"/>
          <w:szCs w:val="22"/>
        </w:rPr>
        <w:t>only a</w:t>
      </w:r>
      <w:r w:rsidR="00657B78">
        <w:rPr>
          <w:rFonts w:asciiTheme="majorHAnsi" w:hAnsiTheme="majorHAnsi"/>
          <w:sz w:val="22"/>
          <w:szCs w:val="22"/>
        </w:rPr>
        <w:t>s a component of the Developer’s non-production development environment</w:t>
      </w:r>
      <w:r w:rsidR="0022699E">
        <w:rPr>
          <w:rFonts w:asciiTheme="majorHAnsi" w:hAnsiTheme="majorHAnsi"/>
          <w:sz w:val="22"/>
          <w:szCs w:val="22"/>
        </w:rPr>
        <w:t>;</w:t>
      </w:r>
      <w:r w:rsidR="001C408B">
        <w:rPr>
          <w:rFonts w:asciiTheme="majorHAnsi" w:hAnsiTheme="majorHAnsi"/>
          <w:sz w:val="22"/>
          <w:szCs w:val="22"/>
        </w:rPr>
        <w:t xml:space="preserve"> </w:t>
      </w:r>
      <w:r w:rsidR="00C01A93">
        <w:rPr>
          <w:rFonts w:asciiTheme="majorHAnsi" w:hAnsiTheme="majorHAnsi"/>
          <w:sz w:val="22"/>
          <w:szCs w:val="22"/>
        </w:rPr>
        <w:t>and</w:t>
      </w:r>
      <w:r w:rsidR="000102FA" w:rsidRPr="000102FA">
        <w:rPr>
          <w:rFonts w:asciiTheme="majorHAnsi" w:hAnsiTheme="majorHAnsi"/>
          <w:sz w:val="22"/>
          <w:szCs w:val="22"/>
        </w:rPr>
        <w:t xml:space="preserve"> </w:t>
      </w:r>
      <w:r w:rsidR="0022699E">
        <w:rPr>
          <w:rFonts w:asciiTheme="majorHAnsi" w:hAnsiTheme="majorHAnsi"/>
          <w:sz w:val="22"/>
          <w:szCs w:val="22"/>
        </w:rPr>
        <w:t>(</w:t>
      </w:r>
      <w:r w:rsidR="00C01A93">
        <w:rPr>
          <w:rFonts w:asciiTheme="majorHAnsi" w:hAnsiTheme="majorHAnsi"/>
          <w:sz w:val="22"/>
          <w:szCs w:val="22"/>
        </w:rPr>
        <w:t>b</w:t>
      </w:r>
      <w:r w:rsidR="0022699E">
        <w:rPr>
          <w:rFonts w:asciiTheme="majorHAnsi" w:hAnsiTheme="majorHAnsi"/>
          <w:sz w:val="22"/>
          <w:szCs w:val="22"/>
        </w:rPr>
        <w:t xml:space="preserve">) </w:t>
      </w:r>
      <w:r w:rsidR="000102FA" w:rsidRPr="000102FA">
        <w:rPr>
          <w:rFonts w:asciiTheme="majorHAnsi" w:hAnsiTheme="majorHAnsi"/>
          <w:sz w:val="22"/>
          <w:szCs w:val="22"/>
        </w:rPr>
        <w:t>solely for th</w:t>
      </w:r>
      <w:r w:rsidR="001C408B">
        <w:rPr>
          <w:rFonts w:asciiTheme="majorHAnsi" w:hAnsiTheme="majorHAnsi"/>
          <w:sz w:val="22"/>
          <w:szCs w:val="22"/>
        </w:rPr>
        <w:t>e purpose</w:t>
      </w:r>
      <w:r w:rsidR="00D47B08">
        <w:rPr>
          <w:rFonts w:asciiTheme="majorHAnsi" w:hAnsiTheme="majorHAnsi"/>
          <w:sz w:val="22"/>
          <w:szCs w:val="22"/>
        </w:rPr>
        <w:t xml:space="preserve"> </w:t>
      </w:r>
      <w:r w:rsidR="001C408B">
        <w:rPr>
          <w:rFonts w:asciiTheme="majorHAnsi" w:hAnsiTheme="majorHAnsi"/>
          <w:sz w:val="22"/>
          <w:szCs w:val="22"/>
        </w:rPr>
        <w:t>of</w:t>
      </w:r>
      <w:r w:rsidR="00D47B08">
        <w:rPr>
          <w:rFonts w:asciiTheme="majorHAnsi" w:hAnsiTheme="majorHAnsi"/>
          <w:sz w:val="22"/>
          <w:szCs w:val="22"/>
        </w:rPr>
        <w:t xml:space="preserve"> </w:t>
      </w:r>
      <w:r w:rsidR="0022699E">
        <w:rPr>
          <w:rFonts w:asciiTheme="majorHAnsi" w:hAnsiTheme="majorHAnsi"/>
          <w:sz w:val="22"/>
          <w:szCs w:val="22"/>
        </w:rPr>
        <w:t xml:space="preserve">testing the </w:t>
      </w:r>
      <w:r w:rsidR="00140883">
        <w:rPr>
          <w:rFonts w:asciiTheme="majorHAnsi" w:hAnsiTheme="majorHAnsi"/>
          <w:sz w:val="22"/>
          <w:szCs w:val="22"/>
        </w:rPr>
        <w:t>interoperability of the Deve</w:t>
      </w:r>
      <w:r w:rsidR="00657B78">
        <w:rPr>
          <w:rFonts w:asciiTheme="majorHAnsi" w:hAnsiTheme="majorHAnsi"/>
          <w:sz w:val="22"/>
          <w:szCs w:val="22"/>
        </w:rPr>
        <w:t>lo</w:t>
      </w:r>
      <w:r w:rsidR="00140883">
        <w:rPr>
          <w:rFonts w:asciiTheme="majorHAnsi" w:hAnsiTheme="majorHAnsi"/>
          <w:sz w:val="22"/>
          <w:szCs w:val="22"/>
        </w:rPr>
        <w:t xml:space="preserve">per Application with </w:t>
      </w:r>
      <w:r w:rsidR="00741D03">
        <w:rPr>
          <w:rFonts w:asciiTheme="majorHAnsi" w:hAnsiTheme="majorHAnsi"/>
          <w:sz w:val="22"/>
          <w:szCs w:val="22"/>
        </w:rPr>
        <w:t>a</w:t>
      </w:r>
      <w:r w:rsidR="00140883">
        <w:rPr>
          <w:rFonts w:asciiTheme="majorHAnsi" w:hAnsiTheme="majorHAnsi"/>
          <w:sz w:val="22"/>
          <w:szCs w:val="22"/>
        </w:rPr>
        <w:t xml:space="preserve"> </w:t>
      </w:r>
      <w:r w:rsidR="00B5345B">
        <w:rPr>
          <w:rFonts w:asciiTheme="majorHAnsi" w:hAnsiTheme="majorHAnsi"/>
          <w:sz w:val="22"/>
          <w:szCs w:val="22"/>
        </w:rPr>
        <w:t>DVBA</w:t>
      </w:r>
      <w:r w:rsidR="00140883">
        <w:rPr>
          <w:rFonts w:asciiTheme="majorHAnsi" w:hAnsiTheme="majorHAnsi"/>
          <w:sz w:val="22"/>
          <w:szCs w:val="22"/>
        </w:rPr>
        <w:t xml:space="preserve"> in </w:t>
      </w:r>
      <w:r w:rsidR="00657B78">
        <w:rPr>
          <w:rFonts w:asciiTheme="majorHAnsi" w:hAnsiTheme="majorHAnsi"/>
          <w:sz w:val="22"/>
          <w:szCs w:val="22"/>
        </w:rPr>
        <w:t>such</w:t>
      </w:r>
      <w:r w:rsidR="00140883">
        <w:rPr>
          <w:rFonts w:asciiTheme="majorHAnsi" w:hAnsiTheme="majorHAnsi"/>
          <w:sz w:val="22"/>
          <w:szCs w:val="22"/>
        </w:rPr>
        <w:t xml:space="preserve"> non-production </w:t>
      </w:r>
      <w:r w:rsidR="00657B78">
        <w:rPr>
          <w:rFonts w:asciiTheme="majorHAnsi" w:hAnsiTheme="majorHAnsi"/>
          <w:sz w:val="22"/>
          <w:szCs w:val="22"/>
        </w:rPr>
        <w:t xml:space="preserve">development </w:t>
      </w:r>
      <w:r w:rsidR="00140883">
        <w:rPr>
          <w:rFonts w:asciiTheme="majorHAnsi" w:hAnsiTheme="majorHAnsi"/>
          <w:sz w:val="22"/>
          <w:szCs w:val="22"/>
        </w:rPr>
        <w:t>environment by making requests from the Developer Application, in accordance with the APIs and Documentation, which are designed to enable the exchange of data between the applications</w:t>
      </w:r>
      <w:r w:rsidR="001700A9">
        <w:rPr>
          <w:rFonts w:asciiTheme="majorHAnsi" w:hAnsiTheme="majorHAnsi"/>
          <w:sz w:val="22"/>
          <w:szCs w:val="22"/>
        </w:rPr>
        <w:t xml:space="preserve">. </w:t>
      </w:r>
    </w:p>
    <w:p w14:paraId="0DAC0EE3" w14:textId="77777777" w:rsidR="00F41B3F" w:rsidRPr="00F41B3F" w:rsidRDefault="00F41B3F" w:rsidP="003208D1">
      <w:pPr>
        <w:pStyle w:val="ListParagraph"/>
        <w:rPr>
          <w:rFonts w:asciiTheme="majorHAnsi" w:hAnsiTheme="majorHAnsi" w:cs="Times New Roman"/>
          <w:b/>
          <w:sz w:val="22"/>
          <w:szCs w:val="22"/>
        </w:rPr>
      </w:pPr>
    </w:p>
    <w:p w14:paraId="1CC3C8EC" w14:textId="001FF8B4" w:rsidR="00240467" w:rsidRPr="0023069D" w:rsidRDefault="00A1167C" w:rsidP="003208D1">
      <w:pPr>
        <w:pStyle w:val="ListParagraph"/>
        <w:numPr>
          <w:ilvl w:val="1"/>
          <w:numId w:val="6"/>
        </w:numPr>
        <w:rPr>
          <w:rFonts w:asciiTheme="majorHAnsi" w:hAnsiTheme="majorHAnsi" w:cs="Times New Roman"/>
          <w:b/>
          <w:sz w:val="22"/>
          <w:szCs w:val="22"/>
        </w:rPr>
      </w:pPr>
      <w:r w:rsidRPr="00A1167C">
        <w:rPr>
          <w:rFonts w:asciiTheme="majorHAnsi" w:hAnsiTheme="majorHAnsi" w:cs="Times New Roman"/>
          <w:sz w:val="22"/>
          <w:szCs w:val="22"/>
        </w:rPr>
        <w:t xml:space="preserve">Subject to the terms and conditions of this Agreement, </w:t>
      </w:r>
      <w:r w:rsidR="008B7571">
        <w:rPr>
          <w:rFonts w:asciiTheme="majorHAnsi" w:hAnsiTheme="majorHAnsi" w:cs="Times New Roman"/>
          <w:sz w:val="22"/>
          <w:szCs w:val="22"/>
        </w:rPr>
        <w:t xml:space="preserve">if and to the extent that </w:t>
      </w:r>
      <w:r w:rsidRPr="00A1167C">
        <w:rPr>
          <w:rFonts w:asciiTheme="majorHAnsi" w:hAnsiTheme="majorHAnsi" w:cs="Times New Roman"/>
          <w:sz w:val="22"/>
          <w:szCs w:val="22"/>
        </w:rPr>
        <w:t xml:space="preserve">Blackboard makes available to Developer a Blackboard-hosted Software-as-a-Service (“SaaS”) version of a </w:t>
      </w:r>
      <w:r w:rsidR="00741D03">
        <w:rPr>
          <w:rFonts w:asciiTheme="majorHAnsi" w:hAnsiTheme="majorHAnsi" w:cs="Times New Roman"/>
          <w:sz w:val="22"/>
          <w:szCs w:val="22"/>
        </w:rPr>
        <w:t>DVBA</w:t>
      </w:r>
      <w:r w:rsidRPr="00A1167C">
        <w:rPr>
          <w:rFonts w:asciiTheme="majorHAnsi" w:hAnsiTheme="majorHAnsi" w:cs="Times New Roman"/>
          <w:sz w:val="22"/>
          <w:szCs w:val="22"/>
        </w:rPr>
        <w:t xml:space="preserve">, Blackboard grants to Developer </w:t>
      </w:r>
      <w:r w:rsidRPr="00A1167C">
        <w:rPr>
          <w:rFonts w:asciiTheme="majorHAnsi" w:hAnsiTheme="majorHAnsi" w:cs="Arial"/>
          <w:sz w:val="22"/>
          <w:szCs w:val="22"/>
        </w:rPr>
        <w:t xml:space="preserve">a non-exclusive, non-transferable, limited license to </w:t>
      </w:r>
      <w:r w:rsidR="00072B09">
        <w:rPr>
          <w:rFonts w:asciiTheme="majorHAnsi" w:hAnsiTheme="majorHAnsi" w:cs="Arial"/>
          <w:sz w:val="22"/>
          <w:szCs w:val="22"/>
        </w:rPr>
        <w:t xml:space="preserve">access </w:t>
      </w:r>
      <w:r w:rsidRPr="00A1167C">
        <w:rPr>
          <w:rFonts w:asciiTheme="majorHAnsi" w:hAnsiTheme="majorHAnsi"/>
          <w:sz w:val="22"/>
          <w:szCs w:val="22"/>
        </w:rPr>
        <w:t xml:space="preserve">the </w:t>
      </w:r>
      <w:r w:rsidR="00741D03">
        <w:rPr>
          <w:rFonts w:asciiTheme="majorHAnsi" w:hAnsiTheme="majorHAnsi"/>
          <w:sz w:val="22"/>
          <w:szCs w:val="22"/>
        </w:rPr>
        <w:t>DVBA</w:t>
      </w:r>
      <w:r w:rsidRPr="00A1167C">
        <w:rPr>
          <w:rFonts w:asciiTheme="majorHAnsi" w:hAnsiTheme="majorHAnsi"/>
          <w:sz w:val="22"/>
          <w:szCs w:val="22"/>
        </w:rPr>
        <w:t xml:space="preserve"> </w:t>
      </w:r>
      <w:r>
        <w:rPr>
          <w:rFonts w:asciiTheme="majorHAnsi" w:hAnsiTheme="majorHAnsi"/>
          <w:sz w:val="22"/>
          <w:szCs w:val="22"/>
        </w:rPr>
        <w:t xml:space="preserve">on a remote access basis over the Internet </w:t>
      </w:r>
      <w:r w:rsidRPr="00A1167C">
        <w:rPr>
          <w:rFonts w:asciiTheme="majorHAnsi" w:hAnsiTheme="majorHAnsi"/>
          <w:sz w:val="22"/>
          <w:szCs w:val="22"/>
        </w:rPr>
        <w:t>solely for the purpose of</w:t>
      </w:r>
      <w:r w:rsidR="003E15D9">
        <w:rPr>
          <w:rFonts w:asciiTheme="majorHAnsi" w:hAnsiTheme="majorHAnsi"/>
          <w:sz w:val="22"/>
          <w:szCs w:val="22"/>
        </w:rPr>
        <w:t xml:space="preserve"> testing the interoperability of the Developer Application with the </w:t>
      </w:r>
      <w:r w:rsidR="00B5345B">
        <w:rPr>
          <w:rFonts w:asciiTheme="majorHAnsi" w:hAnsiTheme="majorHAnsi"/>
          <w:sz w:val="22"/>
          <w:szCs w:val="22"/>
        </w:rPr>
        <w:t>DVBA</w:t>
      </w:r>
      <w:r w:rsidR="003E15D9">
        <w:rPr>
          <w:rFonts w:asciiTheme="majorHAnsi" w:hAnsiTheme="majorHAnsi"/>
          <w:sz w:val="22"/>
          <w:szCs w:val="22"/>
        </w:rPr>
        <w:t xml:space="preserve"> in a non-production </w:t>
      </w:r>
      <w:r w:rsidR="00D06319">
        <w:rPr>
          <w:rFonts w:asciiTheme="majorHAnsi" w:hAnsiTheme="majorHAnsi"/>
          <w:sz w:val="22"/>
          <w:szCs w:val="22"/>
        </w:rPr>
        <w:t xml:space="preserve">development </w:t>
      </w:r>
      <w:r w:rsidR="003E15D9">
        <w:rPr>
          <w:rFonts w:asciiTheme="majorHAnsi" w:hAnsiTheme="majorHAnsi"/>
          <w:sz w:val="22"/>
          <w:szCs w:val="22"/>
        </w:rPr>
        <w:t>environment by making requests from the Developer Application, in accordance with the APIs and Documentation, which are designed to enable the exchange of data between the applications</w:t>
      </w:r>
      <w:r w:rsidR="00140883">
        <w:rPr>
          <w:rFonts w:asciiTheme="majorHAnsi" w:hAnsiTheme="majorHAnsi"/>
          <w:sz w:val="22"/>
          <w:szCs w:val="22"/>
        </w:rPr>
        <w:t xml:space="preserve">. </w:t>
      </w:r>
      <w:r w:rsidR="001700A9">
        <w:rPr>
          <w:rFonts w:asciiTheme="majorHAnsi" w:hAnsiTheme="majorHAnsi"/>
          <w:sz w:val="22"/>
          <w:szCs w:val="22"/>
        </w:rPr>
        <w:t xml:space="preserve">  </w:t>
      </w:r>
    </w:p>
    <w:p w14:paraId="1DFFD0E4" w14:textId="77777777" w:rsidR="0023069D" w:rsidRPr="0023069D" w:rsidRDefault="0023069D" w:rsidP="003208D1">
      <w:pPr>
        <w:pStyle w:val="ListParagraph"/>
        <w:rPr>
          <w:rFonts w:asciiTheme="majorHAnsi" w:hAnsiTheme="majorHAnsi" w:cs="Times New Roman"/>
          <w:b/>
          <w:sz w:val="22"/>
          <w:szCs w:val="22"/>
        </w:rPr>
      </w:pPr>
    </w:p>
    <w:p w14:paraId="79FD756B" w14:textId="1F2365BC" w:rsidR="0023069D" w:rsidRPr="008A238B" w:rsidRDefault="00132D10" w:rsidP="003208D1">
      <w:pPr>
        <w:pStyle w:val="ListParagraph"/>
        <w:numPr>
          <w:ilvl w:val="1"/>
          <w:numId w:val="6"/>
        </w:numPr>
        <w:rPr>
          <w:rFonts w:asciiTheme="majorHAnsi" w:hAnsiTheme="majorHAnsi" w:cs="Times New Roman"/>
          <w:b/>
          <w:sz w:val="22"/>
          <w:szCs w:val="22"/>
        </w:rPr>
      </w:pPr>
      <w:r>
        <w:rPr>
          <w:rFonts w:asciiTheme="majorHAnsi" w:hAnsiTheme="majorHAnsi" w:cs="Times New Roman"/>
          <w:sz w:val="22"/>
          <w:szCs w:val="22"/>
        </w:rPr>
        <w:lastRenderedPageBreak/>
        <w:t xml:space="preserve">The </w:t>
      </w:r>
      <w:r w:rsidR="00741D03">
        <w:rPr>
          <w:rFonts w:asciiTheme="majorHAnsi" w:hAnsiTheme="majorHAnsi" w:cs="Times New Roman"/>
          <w:sz w:val="22"/>
          <w:szCs w:val="22"/>
        </w:rPr>
        <w:t>DVBA will include</w:t>
      </w:r>
      <w:r w:rsidR="009953CA">
        <w:rPr>
          <w:rFonts w:asciiTheme="majorHAnsi" w:hAnsiTheme="majorHAnsi" w:cs="Times New Roman"/>
          <w:sz w:val="22"/>
          <w:szCs w:val="22"/>
        </w:rPr>
        <w:t xml:space="preserve"> usage and other limitations in order to ensure that Developer makes use of such Blac</w:t>
      </w:r>
      <w:r>
        <w:rPr>
          <w:rFonts w:asciiTheme="majorHAnsi" w:hAnsiTheme="majorHAnsi" w:cs="Times New Roman"/>
          <w:sz w:val="22"/>
          <w:szCs w:val="22"/>
        </w:rPr>
        <w:t xml:space="preserve">kboard Application only for </w:t>
      </w:r>
      <w:r w:rsidR="009953CA">
        <w:rPr>
          <w:rFonts w:asciiTheme="majorHAnsi" w:hAnsiTheme="majorHAnsi" w:cs="Times New Roman"/>
          <w:sz w:val="22"/>
          <w:szCs w:val="22"/>
        </w:rPr>
        <w:t>develop</w:t>
      </w:r>
      <w:r>
        <w:rPr>
          <w:rFonts w:asciiTheme="majorHAnsi" w:hAnsiTheme="majorHAnsi" w:cs="Times New Roman"/>
          <w:sz w:val="22"/>
          <w:szCs w:val="22"/>
        </w:rPr>
        <w:t>ment and testing purposes</w:t>
      </w:r>
      <w:r w:rsidR="009953CA">
        <w:rPr>
          <w:rFonts w:asciiTheme="majorHAnsi" w:hAnsiTheme="majorHAnsi" w:cs="Times New Roman"/>
          <w:sz w:val="22"/>
          <w:szCs w:val="22"/>
        </w:rPr>
        <w:t xml:space="preserve">.  In this regard, </w:t>
      </w:r>
      <w:r w:rsidR="00741D03">
        <w:rPr>
          <w:rFonts w:asciiTheme="majorHAnsi" w:hAnsiTheme="majorHAnsi" w:cs="Times New Roman"/>
          <w:sz w:val="22"/>
          <w:szCs w:val="22"/>
        </w:rPr>
        <w:t xml:space="preserve">unless stated otherwise on the Portal, </w:t>
      </w:r>
      <w:r w:rsidR="009953CA">
        <w:rPr>
          <w:rFonts w:asciiTheme="majorHAnsi" w:hAnsiTheme="majorHAnsi" w:cs="Times New Roman"/>
          <w:sz w:val="22"/>
          <w:szCs w:val="22"/>
        </w:rPr>
        <w:t xml:space="preserve">Developer shall be limited to use of the </w:t>
      </w:r>
      <w:r w:rsidR="00741D03">
        <w:rPr>
          <w:rFonts w:asciiTheme="majorHAnsi" w:hAnsiTheme="majorHAnsi" w:cs="Times New Roman"/>
          <w:sz w:val="22"/>
          <w:szCs w:val="22"/>
        </w:rPr>
        <w:t>DVBA for</w:t>
      </w:r>
      <w:r w:rsidR="009953CA">
        <w:rPr>
          <w:rFonts w:asciiTheme="majorHAnsi" w:hAnsiTheme="majorHAnsi" w:cs="Times New Roman"/>
          <w:sz w:val="22"/>
          <w:szCs w:val="22"/>
        </w:rPr>
        <w:t xml:space="preserve"> no more than 150 users, 100 courses and 1,000 enrollment records.  In addition, Developer shall be provided wit</w:t>
      </w:r>
      <w:r w:rsidR="004F3A27">
        <w:rPr>
          <w:rFonts w:asciiTheme="majorHAnsi" w:hAnsiTheme="majorHAnsi" w:cs="Times New Roman"/>
          <w:sz w:val="22"/>
          <w:szCs w:val="22"/>
        </w:rPr>
        <w:t xml:space="preserve">h “testing level” usage limits (such as quotas, bandwidth limits and/or rate limits) </w:t>
      </w:r>
      <w:r w:rsidR="009953CA">
        <w:rPr>
          <w:rFonts w:asciiTheme="majorHAnsi" w:hAnsiTheme="majorHAnsi" w:cs="Times New Roman"/>
          <w:sz w:val="22"/>
          <w:szCs w:val="22"/>
        </w:rPr>
        <w:t xml:space="preserve">in connection with its use of the </w:t>
      </w:r>
      <w:r w:rsidR="00B5345B">
        <w:rPr>
          <w:rFonts w:asciiTheme="majorHAnsi" w:hAnsiTheme="majorHAnsi" w:cs="Times New Roman"/>
          <w:sz w:val="22"/>
          <w:szCs w:val="22"/>
        </w:rPr>
        <w:t>DVBA</w:t>
      </w:r>
      <w:r w:rsidR="004F3A27">
        <w:rPr>
          <w:rFonts w:asciiTheme="majorHAnsi" w:hAnsiTheme="majorHAnsi" w:cs="Times New Roman"/>
          <w:sz w:val="22"/>
          <w:szCs w:val="22"/>
        </w:rPr>
        <w:t xml:space="preserve">s.   Such </w:t>
      </w:r>
      <w:r w:rsidR="009953CA">
        <w:rPr>
          <w:rFonts w:asciiTheme="majorHAnsi" w:hAnsiTheme="majorHAnsi" w:cs="Times New Roman"/>
          <w:sz w:val="22"/>
          <w:szCs w:val="22"/>
        </w:rPr>
        <w:t>limitations will be as designated or applied by Blackboard in its sole discretion.  Additional usage, technical, licensing or other limitations may be applied by Blackboard in its sole discretion</w:t>
      </w:r>
      <w:r w:rsidR="004F780D">
        <w:rPr>
          <w:rFonts w:asciiTheme="majorHAnsi" w:hAnsiTheme="majorHAnsi" w:cs="Times New Roman"/>
          <w:sz w:val="22"/>
          <w:szCs w:val="22"/>
        </w:rPr>
        <w:t>.  Developer is solely responsible for testing the Developer Application, for determining whether it is interoperable with a D</w:t>
      </w:r>
      <w:r w:rsidR="008F103F">
        <w:rPr>
          <w:rFonts w:asciiTheme="majorHAnsi" w:hAnsiTheme="majorHAnsi" w:cs="Times New Roman"/>
          <w:sz w:val="22"/>
          <w:szCs w:val="22"/>
        </w:rPr>
        <w:t xml:space="preserve">VBA and thus a Blackboard Application, </w:t>
      </w:r>
      <w:r w:rsidR="004F780D">
        <w:rPr>
          <w:rFonts w:asciiTheme="majorHAnsi" w:hAnsiTheme="majorHAnsi" w:cs="Times New Roman"/>
          <w:sz w:val="22"/>
          <w:szCs w:val="22"/>
        </w:rPr>
        <w:t xml:space="preserve">and </w:t>
      </w:r>
      <w:r w:rsidR="008A238B">
        <w:rPr>
          <w:rFonts w:asciiTheme="majorHAnsi" w:hAnsiTheme="majorHAnsi" w:cs="Times New Roman"/>
          <w:sz w:val="22"/>
          <w:szCs w:val="22"/>
        </w:rPr>
        <w:t xml:space="preserve">for abiding </w:t>
      </w:r>
      <w:r w:rsidR="004F780D">
        <w:rPr>
          <w:rFonts w:asciiTheme="majorHAnsi" w:hAnsiTheme="majorHAnsi" w:cs="Times New Roman"/>
          <w:sz w:val="22"/>
          <w:szCs w:val="22"/>
        </w:rPr>
        <w:t>by</w:t>
      </w:r>
      <w:r w:rsidR="008A238B">
        <w:rPr>
          <w:rFonts w:asciiTheme="majorHAnsi" w:hAnsiTheme="majorHAnsi" w:cs="Times New Roman"/>
          <w:sz w:val="22"/>
          <w:szCs w:val="22"/>
        </w:rPr>
        <w:t xml:space="preserve"> all applicable</w:t>
      </w:r>
      <w:r w:rsidR="004F780D">
        <w:rPr>
          <w:rFonts w:asciiTheme="majorHAnsi" w:hAnsiTheme="majorHAnsi" w:cs="Times New Roman"/>
          <w:sz w:val="22"/>
          <w:szCs w:val="22"/>
        </w:rPr>
        <w:t xml:space="preserve"> limitations and restrictions</w:t>
      </w:r>
      <w:r w:rsidR="009953CA">
        <w:rPr>
          <w:rFonts w:asciiTheme="majorHAnsi" w:hAnsiTheme="majorHAnsi" w:cs="Times New Roman"/>
          <w:sz w:val="22"/>
          <w:szCs w:val="22"/>
        </w:rPr>
        <w:t xml:space="preserve">. </w:t>
      </w:r>
    </w:p>
    <w:p w14:paraId="0B8E8BBA" w14:textId="77777777" w:rsidR="00D01025" w:rsidRPr="00D01025" w:rsidRDefault="00D01025" w:rsidP="003208D1">
      <w:pPr>
        <w:pStyle w:val="ListParagraph"/>
        <w:rPr>
          <w:rFonts w:asciiTheme="majorHAnsi" w:hAnsiTheme="majorHAnsi" w:cs="Times New Roman"/>
          <w:b/>
          <w:sz w:val="22"/>
          <w:szCs w:val="22"/>
        </w:rPr>
      </w:pPr>
    </w:p>
    <w:p w14:paraId="769309CD" w14:textId="77777777" w:rsidR="00A30FC0" w:rsidRPr="00D01025" w:rsidRDefault="002970AE" w:rsidP="003208D1">
      <w:pPr>
        <w:pStyle w:val="ListParagraph"/>
        <w:numPr>
          <w:ilvl w:val="1"/>
          <w:numId w:val="6"/>
        </w:numPr>
        <w:rPr>
          <w:rFonts w:asciiTheme="majorHAnsi" w:hAnsiTheme="majorHAnsi" w:cs="Times New Roman"/>
          <w:b/>
          <w:sz w:val="22"/>
          <w:szCs w:val="22"/>
        </w:rPr>
      </w:pPr>
      <w:r w:rsidRPr="00D01025">
        <w:rPr>
          <w:rFonts w:asciiTheme="majorHAnsi" w:hAnsiTheme="majorHAnsi" w:cs="Arial"/>
          <w:sz w:val="22"/>
          <w:szCs w:val="22"/>
        </w:rPr>
        <w:t>Developer may</w:t>
      </w:r>
      <w:r w:rsidR="00814E10">
        <w:rPr>
          <w:rFonts w:asciiTheme="majorHAnsi" w:hAnsiTheme="majorHAnsi" w:cs="Arial"/>
          <w:sz w:val="22"/>
          <w:szCs w:val="22"/>
        </w:rPr>
        <w:t xml:space="preserve"> promote and market a Developer Application to potential customers</w:t>
      </w:r>
      <w:r w:rsidR="001C2F30">
        <w:rPr>
          <w:rFonts w:asciiTheme="majorHAnsi" w:hAnsiTheme="majorHAnsi" w:cs="Arial"/>
          <w:sz w:val="22"/>
          <w:szCs w:val="22"/>
        </w:rPr>
        <w:t xml:space="preserve"> by using</w:t>
      </w:r>
      <w:r w:rsidRPr="00D01025">
        <w:rPr>
          <w:rFonts w:asciiTheme="majorHAnsi" w:hAnsiTheme="majorHAnsi" w:cs="Arial"/>
          <w:sz w:val="22"/>
          <w:szCs w:val="22"/>
        </w:rPr>
        <w:t xml:space="preserve"> the Blackboard logo and applicable Blackboard trademarks, but only to state that the Developer Applications are “designed for</w:t>
      </w:r>
      <w:r w:rsidR="007D1E09" w:rsidRPr="00D01025">
        <w:rPr>
          <w:rFonts w:asciiTheme="majorHAnsi" w:hAnsiTheme="majorHAnsi" w:cs="Arial"/>
          <w:sz w:val="22"/>
          <w:szCs w:val="22"/>
        </w:rPr>
        <w:t xml:space="preserve"> </w:t>
      </w:r>
      <w:r w:rsidRPr="00D01025">
        <w:rPr>
          <w:rFonts w:asciiTheme="majorHAnsi" w:hAnsiTheme="majorHAnsi" w:cs="Arial"/>
          <w:sz w:val="22"/>
          <w:szCs w:val="22"/>
        </w:rPr>
        <w:t xml:space="preserve">Blackboard” or </w:t>
      </w:r>
      <w:r w:rsidR="008E5ADA">
        <w:rPr>
          <w:rFonts w:asciiTheme="majorHAnsi" w:hAnsiTheme="majorHAnsi" w:cs="Arial"/>
          <w:sz w:val="22"/>
          <w:szCs w:val="22"/>
        </w:rPr>
        <w:t xml:space="preserve">to make such </w:t>
      </w:r>
      <w:r w:rsidRPr="00D01025">
        <w:rPr>
          <w:rFonts w:asciiTheme="majorHAnsi" w:hAnsiTheme="majorHAnsi" w:cs="Arial"/>
          <w:sz w:val="22"/>
          <w:szCs w:val="22"/>
        </w:rPr>
        <w:t xml:space="preserve">other </w:t>
      </w:r>
      <w:r w:rsidR="008E5ADA">
        <w:rPr>
          <w:rFonts w:asciiTheme="majorHAnsi" w:hAnsiTheme="majorHAnsi" w:cs="Arial"/>
          <w:sz w:val="22"/>
          <w:szCs w:val="22"/>
        </w:rPr>
        <w:t>similar statements which are</w:t>
      </w:r>
      <w:r w:rsidRPr="00D01025">
        <w:rPr>
          <w:rFonts w:asciiTheme="majorHAnsi" w:hAnsiTheme="majorHAnsi" w:cs="Arial"/>
          <w:sz w:val="22"/>
          <w:szCs w:val="22"/>
        </w:rPr>
        <w:t xml:space="preserve"> approved </w:t>
      </w:r>
      <w:r w:rsidR="008E5ADA">
        <w:rPr>
          <w:rFonts w:asciiTheme="majorHAnsi" w:hAnsiTheme="majorHAnsi" w:cs="Arial"/>
          <w:sz w:val="22"/>
          <w:szCs w:val="22"/>
        </w:rPr>
        <w:t xml:space="preserve">in advance </w:t>
      </w:r>
      <w:r w:rsidRPr="00D01025">
        <w:rPr>
          <w:rFonts w:asciiTheme="majorHAnsi" w:hAnsiTheme="majorHAnsi" w:cs="Arial"/>
          <w:sz w:val="22"/>
          <w:szCs w:val="22"/>
        </w:rPr>
        <w:t xml:space="preserve">in writing by Blackboard </w:t>
      </w:r>
      <w:r w:rsidR="008E5ADA">
        <w:rPr>
          <w:rFonts w:asciiTheme="majorHAnsi" w:hAnsiTheme="majorHAnsi" w:cs="Arial"/>
          <w:sz w:val="22"/>
          <w:szCs w:val="22"/>
        </w:rPr>
        <w:t xml:space="preserve">and which </w:t>
      </w:r>
      <w:r w:rsidRPr="00D01025">
        <w:rPr>
          <w:rFonts w:asciiTheme="majorHAnsi" w:hAnsiTheme="majorHAnsi" w:cs="Arial"/>
          <w:sz w:val="22"/>
          <w:szCs w:val="22"/>
        </w:rPr>
        <w:t>indicat</w:t>
      </w:r>
      <w:r w:rsidR="008E5ADA">
        <w:rPr>
          <w:rFonts w:asciiTheme="majorHAnsi" w:hAnsiTheme="majorHAnsi" w:cs="Arial"/>
          <w:sz w:val="22"/>
          <w:szCs w:val="22"/>
        </w:rPr>
        <w:t>e</w:t>
      </w:r>
      <w:r w:rsidRPr="00D01025">
        <w:rPr>
          <w:rFonts w:asciiTheme="majorHAnsi" w:hAnsiTheme="majorHAnsi" w:cs="Arial"/>
          <w:sz w:val="22"/>
          <w:szCs w:val="22"/>
        </w:rPr>
        <w:t xml:space="preserve"> that the Developer Applications are designed to be compatible with the applicable Blackboard Applications.  </w:t>
      </w:r>
      <w:r w:rsidR="007D1E09" w:rsidRPr="00D01025">
        <w:rPr>
          <w:rFonts w:asciiTheme="majorHAnsi" w:hAnsiTheme="majorHAnsi" w:cs="Arial"/>
          <w:sz w:val="22"/>
          <w:szCs w:val="22"/>
        </w:rPr>
        <w:t xml:space="preserve">Notwithstanding the above, </w:t>
      </w:r>
      <w:r w:rsidRPr="00D01025">
        <w:rPr>
          <w:rFonts w:asciiTheme="majorHAnsi" w:hAnsiTheme="majorHAnsi" w:cs="Arial"/>
          <w:sz w:val="22"/>
          <w:szCs w:val="22"/>
        </w:rPr>
        <w:t xml:space="preserve">Developer shall make no representation indicating that Blackboard endorses, supports or makes any commitment regarding the interoperability of the Developer Application with any Blackboard Application.   Developer may not use the name “Blackboard” or any other trademark of Blackboard in the name of any of its Developer Applications. Developer shall comply with Blackboard’s trademark policies. </w:t>
      </w:r>
      <w:r w:rsidR="00B00DBA">
        <w:rPr>
          <w:rFonts w:asciiTheme="majorHAnsi" w:hAnsiTheme="majorHAnsi" w:cs="Arial"/>
          <w:sz w:val="22"/>
          <w:szCs w:val="22"/>
        </w:rPr>
        <w:t xml:space="preserve"> </w:t>
      </w:r>
      <w:r w:rsidRPr="00D01025">
        <w:rPr>
          <w:rFonts w:asciiTheme="majorHAnsi" w:hAnsiTheme="majorHAnsi" w:cs="Arial"/>
          <w:sz w:val="22"/>
          <w:szCs w:val="22"/>
        </w:rPr>
        <w:t>Blackboard may require Developer to discontinue use of Blackboard trademarks upon written notice.</w:t>
      </w:r>
      <w:r w:rsidR="00C56043">
        <w:rPr>
          <w:rFonts w:asciiTheme="majorHAnsi" w:hAnsiTheme="majorHAnsi" w:cs="Arial"/>
          <w:sz w:val="22"/>
          <w:szCs w:val="22"/>
        </w:rPr>
        <w:t xml:space="preserve"> </w:t>
      </w:r>
      <w:r w:rsidR="007D7EF1" w:rsidRPr="00D01025">
        <w:rPr>
          <w:rFonts w:asciiTheme="majorHAnsi" w:hAnsiTheme="majorHAnsi" w:cs="Arial"/>
          <w:sz w:val="22"/>
          <w:szCs w:val="22"/>
        </w:rPr>
        <w:t xml:space="preserve"> </w:t>
      </w:r>
      <w:r w:rsidR="001C2F30">
        <w:rPr>
          <w:rFonts w:asciiTheme="majorHAnsi" w:hAnsiTheme="majorHAnsi" w:cs="Arial"/>
          <w:sz w:val="22"/>
          <w:szCs w:val="22"/>
        </w:rPr>
        <w:t>Developer understands and agrees that it</w:t>
      </w:r>
      <w:r w:rsidR="00F46F86">
        <w:rPr>
          <w:rFonts w:asciiTheme="majorHAnsi" w:hAnsiTheme="majorHAnsi" w:cs="Arial"/>
          <w:sz w:val="22"/>
          <w:szCs w:val="22"/>
        </w:rPr>
        <w:t xml:space="preserve"> is solely responsible and liable for its promotion and marketing activities and that it</w:t>
      </w:r>
      <w:r w:rsidR="001C2F30">
        <w:rPr>
          <w:rFonts w:asciiTheme="majorHAnsi" w:hAnsiTheme="majorHAnsi" w:cs="Arial"/>
          <w:sz w:val="22"/>
          <w:szCs w:val="22"/>
        </w:rPr>
        <w:t xml:space="preserve"> may not </w:t>
      </w:r>
      <w:r w:rsidR="00B00DBA">
        <w:rPr>
          <w:rFonts w:asciiTheme="majorHAnsi" w:hAnsiTheme="majorHAnsi" w:cs="Arial"/>
          <w:sz w:val="22"/>
          <w:szCs w:val="22"/>
        </w:rPr>
        <w:t xml:space="preserve">operate, </w:t>
      </w:r>
      <w:r w:rsidR="001C2F30">
        <w:rPr>
          <w:rFonts w:asciiTheme="majorHAnsi" w:hAnsiTheme="majorHAnsi" w:cs="Arial"/>
          <w:sz w:val="22"/>
          <w:szCs w:val="22"/>
        </w:rPr>
        <w:t>distribute</w:t>
      </w:r>
      <w:r w:rsidR="00B00DBA">
        <w:rPr>
          <w:rFonts w:asciiTheme="majorHAnsi" w:hAnsiTheme="majorHAnsi" w:cs="Arial"/>
          <w:sz w:val="22"/>
          <w:szCs w:val="22"/>
        </w:rPr>
        <w:t>,</w:t>
      </w:r>
      <w:r w:rsidR="001C2F30">
        <w:rPr>
          <w:rFonts w:asciiTheme="majorHAnsi" w:hAnsiTheme="majorHAnsi" w:cs="Arial"/>
          <w:sz w:val="22"/>
          <w:szCs w:val="22"/>
        </w:rPr>
        <w:t xml:space="preserve"> or</w:t>
      </w:r>
      <w:r w:rsidR="00B00DBA">
        <w:rPr>
          <w:rFonts w:asciiTheme="majorHAnsi" w:hAnsiTheme="majorHAnsi" w:cs="Arial"/>
          <w:sz w:val="22"/>
          <w:szCs w:val="22"/>
        </w:rPr>
        <w:t xml:space="preserve"> deploy a Developer Application, including to interact with a Blackboard Application other than a DVBA, </w:t>
      </w:r>
      <w:r w:rsidR="001C2F30">
        <w:rPr>
          <w:rFonts w:asciiTheme="majorHAnsi" w:hAnsiTheme="majorHAnsi" w:cs="Arial"/>
          <w:sz w:val="22"/>
          <w:szCs w:val="22"/>
        </w:rPr>
        <w:t>to a customer unless and until it enters into the separate agreeme</w:t>
      </w:r>
      <w:r w:rsidR="00A133CE">
        <w:rPr>
          <w:rFonts w:asciiTheme="majorHAnsi" w:hAnsiTheme="majorHAnsi" w:cs="Arial"/>
          <w:sz w:val="22"/>
          <w:szCs w:val="22"/>
        </w:rPr>
        <w:t xml:space="preserve">nt described in Section </w:t>
      </w:r>
      <w:r w:rsidR="00FC0667">
        <w:rPr>
          <w:rFonts w:asciiTheme="majorHAnsi" w:hAnsiTheme="majorHAnsi" w:cs="Arial"/>
          <w:sz w:val="22"/>
          <w:szCs w:val="22"/>
        </w:rPr>
        <w:t>6</w:t>
      </w:r>
      <w:r w:rsidR="001C2F30">
        <w:rPr>
          <w:rFonts w:asciiTheme="majorHAnsi" w:hAnsiTheme="majorHAnsi" w:cs="Arial"/>
          <w:sz w:val="22"/>
          <w:szCs w:val="22"/>
        </w:rPr>
        <w:t xml:space="preserve"> below.</w:t>
      </w:r>
      <w:r w:rsidR="007D7EF1" w:rsidRPr="00D01025">
        <w:rPr>
          <w:rFonts w:asciiTheme="majorHAnsi" w:hAnsiTheme="majorHAnsi" w:cs="Arial"/>
          <w:sz w:val="22"/>
          <w:szCs w:val="22"/>
        </w:rPr>
        <w:t xml:space="preserve"> </w:t>
      </w:r>
    </w:p>
    <w:p w14:paraId="01EBF643" w14:textId="77777777" w:rsidR="00A30FC0" w:rsidRPr="00A30FC0" w:rsidRDefault="00A30FC0" w:rsidP="003208D1">
      <w:pPr>
        <w:pStyle w:val="ListParagraph"/>
        <w:rPr>
          <w:rFonts w:asciiTheme="majorHAnsi" w:hAnsiTheme="majorHAnsi" w:cs="Times New Roman"/>
          <w:b/>
          <w:sz w:val="22"/>
          <w:szCs w:val="22"/>
        </w:rPr>
      </w:pPr>
    </w:p>
    <w:p w14:paraId="54531452" w14:textId="77777777" w:rsidR="008D3A66" w:rsidRPr="00462161" w:rsidRDefault="008D3A66"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Developer shall only use the APIs and Documentation in accordance with the associated Blackboard guidance and instructions described therein or on the Portal.  </w:t>
      </w:r>
      <w:r w:rsidR="008F0DD4">
        <w:rPr>
          <w:rFonts w:asciiTheme="majorHAnsi" w:hAnsiTheme="majorHAnsi" w:cs="Arial"/>
          <w:sz w:val="22"/>
          <w:szCs w:val="22"/>
        </w:rPr>
        <w:t>Developer shall only access</w:t>
      </w:r>
      <w:r>
        <w:rPr>
          <w:rFonts w:asciiTheme="majorHAnsi" w:hAnsiTheme="majorHAnsi" w:cs="Arial"/>
          <w:sz w:val="22"/>
          <w:szCs w:val="22"/>
        </w:rPr>
        <w:t xml:space="preserve"> the </w:t>
      </w:r>
      <w:r w:rsidR="00B00DBA">
        <w:rPr>
          <w:rFonts w:asciiTheme="majorHAnsi" w:hAnsiTheme="majorHAnsi" w:cs="Arial"/>
          <w:sz w:val="22"/>
          <w:szCs w:val="22"/>
        </w:rPr>
        <w:t>DVBA</w:t>
      </w:r>
      <w:r>
        <w:rPr>
          <w:rFonts w:asciiTheme="majorHAnsi" w:hAnsiTheme="majorHAnsi" w:cs="Arial"/>
          <w:sz w:val="22"/>
          <w:szCs w:val="22"/>
        </w:rPr>
        <w:t xml:space="preserve">s </w:t>
      </w:r>
      <w:r w:rsidR="008F0DD4">
        <w:rPr>
          <w:rFonts w:asciiTheme="majorHAnsi" w:hAnsiTheme="majorHAnsi" w:cs="Arial"/>
          <w:sz w:val="22"/>
          <w:szCs w:val="22"/>
        </w:rPr>
        <w:t xml:space="preserve">for the limited purposes described herein </w:t>
      </w:r>
      <w:r>
        <w:rPr>
          <w:rFonts w:asciiTheme="majorHAnsi" w:hAnsiTheme="majorHAnsi" w:cs="Arial"/>
          <w:sz w:val="22"/>
          <w:szCs w:val="22"/>
        </w:rPr>
        <w:t xml:space="preserve">and </w:t>
      </w:r>
      <w:r w:rsidR="008F0DD4">
        <w:rPr>
          <w:rFonts w:asciiTheme="majorHAnsi" w:hAnsiTheme="majorHAnsi" w:cs="Arial"/>
          <w:sz w:val="22"/>
          <w:szCs w:val="22"/>
        </w:rPr>
        <w:t xml:space="preserve">in accordance with </w:t>
      </w:r>
      <w:r>
        <w:rPr>
          <w:rFonts w:asciiTheme="majorHAnsi" w:hAnsiTheme="majorHAnsi" w:cs="Arial"/>
          <w:sz w:val="22"/>
          <w:szCs w:val="22"/>
        </w:rPr>
        <w:t>any documentation or materials made available by Blackboard with respect to the use or operation thereof.</w:t>
      </w:r>
    </w:p>
    <w:p w14:paraId="123F7F89" w14:textId="77777777" w:rsidR="00462161" w:rsidRPr="00462161" w:rsidRDefault="00462161" w:rsidP="003208D1">
      <w:pPr>
        <w:pStyle w:val="ListParagraph"/>
        <w:rPr>
          <w:rFonts w:asciiTheme="majorHAnsi" w:hAnsiTheme="majorHAnsi" w:cs="Times New Roman"/>
          <w:b/>
          <w:sz w:val="22"/>
          <w:szCs w:val="22"/>
        </w:rPr>
      </w:pPr>
    </w:p>
    <w:p w14:paraId="290C6AE9" w14:textId="77777777" w:rsidR="00462161" w:rsidRPr="007435DB" w:rsidRDefault="00462161" w:rsidP="003208D1">
      <w:pPr>
        <w:pStyle w:val="ListParagraph"/>
        <w:numPr>
          <w:ilvl w:val="1"/>
          <w:numId w:val="6"/>
        </w:numPr>
        <w:rPr>
          <w:rFonts w:asciiTheme="majorHAnsi" w:hAnsiTheme="majorHAnsi" w:cs="Times New Roman"/>
          <w:b/>
          <w:sz w:val="22"/>
          <w:szCs w:val="22"/>
        </w:rPr>
      </w:pPr>
      <w:r w:rsidRPr="00462161">
        <w:rPr>
          <w:rFonts w:asciiTheme="majorHAnsi" w:hAnsiTheme="majorHAnsi" w:cs="Arial"/>
          <w:sz w:val="22"/>
          <w:szCs w:val="22"/>
        </w:rPr>
        <w:t xml:space="preserve">Except as expressly permitted in the Agreement, Developer may not: (a) disclose, </w:t>
      </w:r>
      <w:r w:rsidR="005F058E">
        <w:rPr>
          <w:rFonts w:asciiTheme="majorHAnsi" w:hAnsiTheme="majorHAnsi" w:cs="Arial"/>
          <w:sz w:val="22"/>
          <w:szCs w:val="22"/>
        </w:rPr>
        <w:t>distribute</w:t>
      </w:r>
      <w:r w:rsidR="003E2175">
        <w:rPr>
          <w:rFonts w:asciiTheme="majorHAnsi" w:hAnsiTheme="majorHAnsi" w:cs="Arial"/>
          <w:sz w:val="22"/>
          <w:szCs w:val="22"/>
        </w:rPr>
        <w:t xml:space="preserve"> (including by uploading to web sites, electronic bulletin boards or on or through any other method or media)</w:t>
      </w:r>
      <w:r w:rsidR="005F058E">
        <w:rPr>
          <w:rFonts w:asciiTheme="majorHAnsi" w:hAnsiTheme="majorHAnsi" w:cs="Arial"/>
          <w:sz w:val="22"/>
          <w:szCs w:val="22"/>
        </w:rPr>
        <w:t xml:space="preserve">, </w:t>
      </w:r>
      <w:r w:rsidR="003E2175">
        <w:rPr>
          <w:rFonts w:asciiTheme="majorHAnsi" w:hAnsiTheme="majorHAnsi" w:cs="Arial"/>
          <w:sz w:val="22"/>
          <w:szCs w:val="22"/>
        </w:rPr>
        <w:t xml:space="preserve">display, </w:t>
      </w:r>
      <w:r w:rsidRPr="00462161">
        <w:rPr>
          <w:rFonts w:asciiTheme="majorHAnsi" w:hAnsiTheme="majorHAnsi" w:cs="Arial"/>
          <w:sz w:val="22"/>
          <w:szCs w:val="22"/>
        </w:rPr>
        <w:t>sublicense</w:t>
      </w:r>
      <w:r w:rsidR="005F058E">
        <w:rPr>
          <w:rFonts w:asciiTheme="majorHAnsi" w:hAnsiTheme="majorHAnsi" w:cs="Arial"/>
          <w:sz w:val="22"/>
          <w:szCs w:val="22"/>
        </w:rPr>
        <w:t>, sell,</w:t>
      </w:r>
      <w:r w:rsidRPr="00462161">
        <w:rPr>
          <w:rFonts w:asciiTheme="majorHAnsi" w:hAnsiTheme="majorHAnsi" w:cs="Arial"/>
          <w:sz w:val="22"/>
          <w:szCs w:val="22"/>
        </w:rPr>
        <w:t xml:space="preserve"> or transfer </w:t>
      </w:r>
      <w:r w:rsidR="005F058E">
        <w:rPr>
          <w:rFonts w:asciiTheme="majorHAnsi" w:hAnsiTheme="majorHAnsi" w:cs="Arial"/>
          <w:sz w:val="22"/>
          <w:szCs w:val="22"/>
        </w:rPr>
        <w:t>any rights in</w:t>
      </w:r>
      <w:r w:rsidRPr="00462161">
        <w:rPr>
          <w:rFonts w:asciiTheme="majorHAnsi" w:hAnsiTheme="majorHAnsi" w:cs="Arial"/>
          <w:sz w:val="22"/>
          <w:szCs w:val="22"/>
        </w:rPr>
        <w:t xml:space="preserve"> the APIs</w:t>
      </w:r>
      <w:r w:rsidR="005F058E">
        <w:rPr>
          <w:rFonts w:asciiTheme="majorHAnsi" w:hAnsiTheme="majorHAnsi" w:cs="Arial"/>
          <w:sz w:val="22"/>
          <w:szCs w:val="22"/>
        </w:rPr>
        <w:t>, the</w:t>
      </w:r>
      <w:r w:rsidRPr="00462161">
        <w:rPr>
          <w:rFonts w:asciiTheme="majorHAnsi" w:hAnsiTheme="majorHAnsi" w:cs="Arial"/>
          <w:sz w:val="22"/>
          <w:szCs w:val="22"/>
        </w:rPr>
        <w:t xml:space="preserve"> Documentation </w:t>
      </w:r>
      <w:r w:rsidR="005F058E">
        <w:rPr>
          <w:rFonts w:asciiTheme="majorHAnsi" w:hAnsiTheme="majorHAnsi" w:cs="Arial"/>
          <w:sz w:val="22"/>
          <w:szCs w:val="22"/>
        </w:rPr>
        <w:t xml:space="preserve">or any </w:t>
      </w:r>
      <w:r w:rsidR="00B00DBA">
        <w:rPr>
          <w:rFonts w:asciiTheme="majorHAnsi" w:hAnsiTheme="majorHAnsi" w:cs="Arial"/>
          <w:sz w:val="22"/>
          <w:szCs w:val="22"/>
        </w:rPr>
        <w:t>DVBA</w:t>
      </w:r>
      <w:r w:rsidR="005F058E">
        <w:rPr>
          <w:rFonts w:asciiTheme="majorHAnsi" w:hAnsiTheme="majorHAnsi" w:cs="Arial"/>
          <w:sz w:val="22"/>
          <w:szCs w:val="22"/>
        </w:rPr>
        <w:t xml:space="preserve"> (collectively, the “Blackboard Property”), in whole or in part, to any third party; (b) use the Blackboard Property, in whole or in part, for service bureau or outsourcing use or otherwise for the use or</w:t>
      </w:r>
      <w:r w:rsidRPr="00462161">
        <w:rPr>
          <w:rFonts w:asciiTheme="majorHAnsi" w:hAnsiTheme="majorHAnsi" w:cs="Arial"/>
          <w:sz w:val="22"/>
          <w:szCs w:val="22"/>
        </w:rPr>
        <w:t xml:space="preserve"> benefit of any third party; (</w:t>
      </w:r>
      <w:r w:rsidR="005F058E">
        <w:rPr>
          <w:rFonts w:asciiTheme="majorHAnsi" w:hAnsiTheme="majorHAnsi" w:cs="Arial"/>
          <w:sz w:val="22"/>
          <w:szCs w:val="22"/>
        </w:rPr>
        <w:t>c</w:t>
      </w:r>
      <w:r w:rsidRPr="00462161">
        <w:rPr>
          <w:rFonts w:asciiTheme="majorHAnsi" w:hAnsiTheme="majorHAnsi" w:cs="Arial"/>
          <w:sz w:val="22"/>
          <w:szCs w:val="22"/>
        </w:rPr>
        <w:t>) exceed applicable usage</w:t>
      </w:r>
      <w:r w:rsidR="005F058E">
        <w:rPr>
          <w:rFonts w:asciiTheme="majorHAnsi" w:hAnsiTheme="majorHAnsi" w:cs="Arial"/>
          <w:sz w:val="22"/>
          <w:szCs w:val="22"/>
        </w:rPr>
        <w:t>, technical, licensing or other</w:t>
      </w:r>
      <w:r w:rsidRPr="00462161">
        <w:rPr>
          <w:rFonts w:asciiTheme="majorHAnsi" w:hAnsiTheme="majorHAnsi" w:cs="Arial"/>
          <w:sz w:val="22"/>
          <w:szCs w:val="22"/>
        </w:rPr>
        <w:t xml:space="preserve"> limitations which are set forth </w:t>
      </w:r>
      <w:r w:rsidR="005F058E">
        <w:rPr>
          <w:rFonts w:asciiTheme="majorHAnsi" w:hAnsiTheme="majorHAnsi" w:cs="Arial"/>
          <w:sz w:val="22"/>
          <w:szCs w:val="22"/>
        </w:rPr>
        <w:t xml:space="preserve">in this Agreement, in any materials or documentation provided by Blackboard or as </w:t>
      </w:r>
      <w:r w:rsidRPr="00462161">
        <w:rPr>
          <w:rFonts w:asciiTheme="majorHAnsi" w:hAnsiTheme="majorHAnsi" w:cs="Arial"/>
          <w:sz w:val="22"/>
          <w:szCs w:val="22"/>
        </w:rPr>
        <w:t>may be separately imposed by Blackboard; (</w:t>
      </w:r>
      <w:r w:rsidR="005F058E">
        <w:rPr>
          <w:rFonts w:asciiTheme="majorHAnsi" w:hAnsiTheme="majorHAnsi" w:cs="Arial"/>
          <w:sz w:val="22"/>
          <w:szCs w:val="22"/>
        </w:rPr>
        <w:t>d</w:t>
      </w:r>
      <w:r w:rsidRPr="00462161">
        <w:rPr>
          <w:rFonts w:asciiTheme="majorHAnsi" w:hAnsiTheme="majorHAnsi" w:cs="Arial"/>
          <w:sz w:val="22"/>
          <w:szCs w:val="22"/>
        </w:rPr>
        <w:t xml:space="preserve">) copy, modify, </w:t>
      </w:r>
      <w:r w:rsidR="003E2175">
        <w:rPr>
          <w:rFonts w:asciiTheme="majorHAnsi" w:hAnsiTheme="majorHAnsi" w:cs="Arial"/>
          <w:sz w:val="22"/>
          <w:szCs w:val="22"/>
        </w:rPr>
        <w:t xml:space="preserve">alter, </w:t>
      </w:r>
      <w:r w:rsidRPr="00462161">
        <w:rPr>
          <w:rFonts w:asciiTheme="majorHAnsi" w:hAnsiTheme="majorHAnsi" w:cs="Arial"/>
          <w:sz w:val="22"/>
          <w:szCs w:val="22"/>
        </w:rPr>
        <w:t xml:space="preserve">or create derivative works of, or otherwise use for any purpose other than the purpose expressly authorized hereunder, the </w:t>
      </w:r>
      <w:r w:rsidR="005F058E">
        <w:rPr>
          <w:rFonts w:asciiTheme="majorHAnsi" w:hAnsiTheme="majorHAnsi" w:cs="Arial"/>
          <w:sz w:val="22"/>
          <w:szCs w:val="22"/>
        </w:rPr>
        <w:t>Blackboard Property</w:t>
      </w:r>
      <w:r w:rsidR="002947EA">
        <w:rPr>
          <w:rFonts w:asciiTheme="majorHAnsi" w:hAnsiTheme="majorHAnsi" w:cs="Arial"/>
          <w:sz w:val="22"/>
          <w:szCs w:val="22"/>
        </w:rPr>
        <w:t>;  (e</w:t>
      </w:r>
      <w:r w:rsidRPr="00462161">
        <w:rPr>
          <w:rFonts w:asciiTheme="majorHAnsi" w:hAnsiTheme="majorHAnsi" w:cs="Arial"/>
          <w:sz w:val="22"/>
          <w:szCs w:val="22"/>
        </w:rPr>
        <w:t xml:space="preserve">) use the </w:t>
      </w:r>
      <w:r w:rsidR="005F058E">
        <w:rPr>
          <w:rFonts w:asciiTheme="majorHAnsi" w:hAnsiTheme="majorHAnsi" w:cs="Arial"/>
          <w:sz w:val="22"/>
          <w:szCs w:val="22"/>
        </w:rPr>
        <w:t>Blackboard Property</w:t>
      </w:r>
      <w:r w:rsidRPr="00462161">
        <w:rPr>
          <w:rFonts w:asciiTheme="majorHAnsi" w:hAnsiTheme="majorHAnsi" w:cs="Arial"/>
          <w:sz w:val="22"/>
          <w:szCs w:val="22"/>
        </w:rPr>
        <w:t xml:space="preserve"> to create any product or service similar to </w:t>
      </w:r>
      <w:r w:rsidR="00A54443">
        <w:rPr>
          <w:rFonts w:asciiTheme="majorHAnsi" w:hAnsiTheme="majorHAnsi" w:cs="Arial"/>
          <w:sz w:val="22"/>
          <w:szCs w:val="22"/>
        </w:rPr>
        <w:t>any Blackboard Property</w:t>
      </w:r>
      <w:r w:rsidR="00B00DBA">
        <w:rPr>
          <w:rFonts w:asciiTheme="majorHAnsi" w:hAnsiTheme="majorHAnsi" w:cs="Arial"/>
          <w:sz w:val="22"/>
          <w:szCs w:val="22"/>
        </w:rPr>
        <w:t xml:space="preserve"> or Blackboard Application</w:t>
      </w:r>
      <w:r w:rsidR="00A54443">
        <w:rPr>
          <w:rFonts w:asciiTheme="majorHAnsi" w:hAnsiTheme="majorHAnsi" w:cs="Arial"/>
          <w:sz w:val="22"/>
          <w:szCs w:val="22"/>
        </w:rPr>
        <w:t xml:space="preserve">, or otherwise exploit or </w:t>
      </w:r>
      <w:r w:rsidR="00062642">
        <w:rPr>
          <w:rFonts w:asciiTheme="majorHAnsi" w:hAnsiTheme="majorHAnsi" w:cs="Arial"/>
          <w:sz w:val="22"/>
          <w:szCs w:val="22"/>
        </w:rPr>
        <w:t>commercialize</w:t>
      </w:r>
      <w:r w:rsidR="00A54443">
        <w:rPr>
          <w:rFonts w:asciiTheme="majorHAnsi" w:hAnsiTheme="majorHAnsi" w:cs="Arial"/>
          <w:sz w:val="22"/>
          <w:szCs w:val="22"/>
        </w:rPr>
        <w:t xml:space="preserve"> the Blackboard Property</w:t>
      </w:r>
      <w:r w:rsidR="002947EA">
        <w:rPr>
          <w:rFonts w:asciiTheme="majorHAnsi" w:hAnsiTheme="majorHAnsi" w:cs="Arial"/>
          <w:sz w:val="22"/>
          <w:szCs w:val="22"/>
        </w:rPr>
        <w:t>;  (f</w:t>
      </w:r>
      <w:r w:rsidRPr="00462161">
        <w:rPr>
          <w:rFonts w:asciiTheme="majorHAnsi" w:hAnsiTheme="majorHAnsi" w:cs="Arial"/>
          <w:sz w:val="22"/>
          <w:szCs w:val="22"/>
        </w:rPr>
        <w:t xml:space="preserve">) gain or seek to gain access to any </w:t>
      </w:r>
      <w:r w:rsidR="00B00DBA">
        <w:rPr>
          <w:rFonts w:asciiTheme="majorHAnsi" w:hAnsiTheme="majorHAnsi" w:cs="Arial"/>
          <w:sz w:val="22"/>
          <w:szCs w:val="22"/>
        </w:rPr>
        <w:t xml:space="preserve">DVBA or </w:t>
      </w:r>
      <w:r w:rsidRPr="00462161">
        <w:rPr>
          <w:rFonts w:asciiTheme="majorHAnsi" w:hAnsiTheme="majorHAnsi" w:cs="Arial"/>
          <w:sz w:val="22"/>
          <w:szCs w:val="22"/>
        </w:rPr>
        <w:t>Blackboard Application other than through the APIs</w:t>
      </w:r>
      <w:r w:rsidR="002947EA">
        <w:rPr>
          <w:rFonts w:asciiTheme="majorHAnsi" w:hAnsiTheme="majorHAnsi" w:cs="Arial"/>
          <w:sz w:val="22"/>
          <w:szCs w:val="22"/>
        </w:rPr>
        <w:t xml:space="preserve"> as contemplated herein; </w:t>
      </w:r>
      <w:r w:rsidRPr="00462161">
        <w:rPr>
          <w:rFonts w:asciiTheme="majorHAnsi" w:hAnsiTheme="majorHAnsi" w:cs="Arial"/>
          <w:sz w:val="22"/>
          <w:szCs w:val="22"/>
        </w:rPr>
        <w:t>(</w:t>
      </w:r>
      <w:r w:rsidR="002947EA">
        <w:rPr>
          <w:rFonts w:asciiTheme="majorHAnsi" w:hAnsiTheme="majorHAnsi" w:cs="Arial"/>
          <w:sz w:val="22"/>
          <w:szCs w:val="22"/>
        </w:rPr>
        <w:t>g</w:t>
      </w:r>
      <w:r w:rsidRPr="00462161">
        <w:rPr>
          <w:rFonts w:asciiTheme="majorHAnsi" w:hAnsiTheme="majorHAnsi" w:cs="Arial"/>
          <w:sz w:val="22"/>
          <w:szCs w:val="22"/>
        </w:rPr>
        <w:t>) reverse engineer, disassemble</w:t>
      </w:r>
      <w:r w:rsidR="003E2175">
        <w:rPr>
          <w:rFonts w:asciiTheme="majorHAnsi" w:hAnsiTheme="majorHAnsi" w:cs="Arial"/>
          <w:sz w:val="22"/>
          <w:szCs w:val="22"/>
        </w:rPr>
        <w:t>, decrypt</w:t>
      </w:r>
      <w:r w:rsidRPr="00462161">
        <w:rPr>
          <w:rFonts w:asciiTheme="majorHAnsi" w:hAnsiTheme="majorHAnsi" w:cs="Arial"/>
          <w:sz w:val="22"/>
          <w:szCs w:val="22"/>
        </w:rPr>
        <w:t xml:space="preserve"> or decompile the API</w:t>
      </w:r>
      <w:r w:rsidR="005F058E">
        <w:rPr>
          <w:rFonts w:asciiTheme="majorHAnsi" w:hAnsiTheme="majorHAnsi" w:cs="Arial"/>
          <w:sz w:val="22"/>
          <w:szCs w:val="22"/>
        </w:rPr>
        <w:t xml:space="preserve">s or any </w:t>
      </w:r>
      <w:r w:rsidR="00B00DBA">
        <w:rPr>
          <w:rFonts w:asciiTheme="majorHAnsi" w:hAnsiTheme="majorHAnsi" w:cs="Arial"/>
          <w:sz w:val="22"/>
          <w:szCs w:val="22"/>
        </w:rPr>
        <w:t xml:space="preserve">DVBA or </w:t>
      </w:r>
      <w:r w:rsidR="005F058E">
        <w:rPr>
          <w:rFonts w:asciiTheme="majorHAnsi" w:hAnsiTheme="majorHAnsi" w:cs="Arial"/>
          <w:sz w:val="22"/>
          <w:szCs w:val="22"/>
        </w:rPr>
        <w:t>Blackboard Application</w:t>
      </w:r>
      <w:r w:rsidR="002947EA">
        <w:rPr>
          <w:rFonts w:asciiTheme="majorHAnsi" w:hAnsiTheme="majorHAnsi" w:cs="Arial"/>
          <w:sz w:val="22"/>
          <w:szCs w:val="22"/>
        </w:rPr>
        <w:t>, or otherwise make any attempt to access or discover the source code thereof</w:t>
      </w:r>
      <w:r w:rsidR="00527F13">
        <w:rPr>
          <w:rFonts w:asciiTheme="majorHAnsi" w:hAnsiTheme="majorHAnsi" w:cs="Arial"/>
          <w:sz w:val="22"/>
          <w:szCs w:val="22"/>
        </w:rPr>
        <w:t>, or interfere with or disrupt the APIs</w:t>
      </w:r>
      <w:r w:rsidR="00B00DBA">
        <w:rPr>
          <w:rFonts w:asciiTheme="majorHAnsi" w:hAnsiTheme="majorHAnsi" w:cs="Arial"/>
          <w:sz w:val="22"/>
          <w:szCs w:val="22"/>
        </w:rPr>
        <w:t>, DVBAs,</w:t>
      </w:r>
      <w:r w:rsidR="00527F13">
        <w:rPr>
          <w:rFonts w:asciiTheme="majorHAnsi" w:hAnsiTheme="majorHAnsi" w:cs="Arial"/>
          <w:sz w:val="22"/>
          <w:szCs w:val="22"/>
        </w:rPr>
        <w:t xml:space="preserve"> or Blackboard Applications or any servers or networks through which they are provided</w:t>
      </w:r>
      <w:r w:rsidR="00CE23C7">
        <w:rPr>
          <w:rFonts w:asciiTheme="majorHAnsi" w:hAnsiTheme="majorHAnsi" w:cs="Arial"/>
          <w:sz w:val="22"/>
          <w:szCs w:val="22"/>
        </w:rPr>
        <w:t xml:space="preserve">; </w:t>
      </w:r>
      <w:r w:rsidR="002947EA">
        <w:rPr>
          <w:rFonts w:asciiTheme="majorHAnsi" w:hAnsiTheme="majorHAnsi" w:cs="Arial"/>
          <w:sz w:val="22"/>
          <w:szCs w:val="22"/>
        </w:rPr>
        <w:t xml:space="preserve">(h) permit any third party to access or use the Blackboard Property, or to resell, distribute or otherwise </w:t>
      </w:r>
      <w:r w:rsidR="005E05C2">
        <w:rPr>
          <w:rFonts w:asciiTheme="majorHAnsi" w:hAnsiTheme="majorHAnsi" w:cs="Arial"/>
          <w:sz w:val="22"/>
          <w:szCs w:val="22"/>
        </w:rPr>
        <w:t xml:space="preserve">use or </w:t>
      </w:r>
      <w:r w:rsidR="002947EA">
        <w:rPr>
          <w:rFonts w:asciiTheme="majorHAnsi" w:hAnsiTheme="majorHAnsi" w:cs="Arial"/>
          <w:sz w:val="22"/>
          <w:szCs w:val="22"/>
        </w:rPr>
        <w:t>exercise any rights with respect thereto</w:t>
      </w:r>
      <w:r w:rsidR="00CE23C7">
        <w:rPr>
          <w:rFonts w:asciiTheme="majorHAnsi" w:hAnsiTheme="majorHAnsi" w:cs="Arial"/>
          <w:sz w:val="22"/>
          <w:szCs w:val="22"/>
        </w:rPr>
        <w:t xml:space="preserve">; </w:t>
      </w:r>
      <w:r w:rsidR="00854436">
        <w:rPr>
          <w:rFonts w:asciiTheme="majorHAnsi" w:hAnsiTheme="majorHAnsi" w:cs="Arial"/>
          <w:sz w:val="22"/>
          <w:szCs w:val="22"/>
        </w:rPr>
        <w:t xml:space="preserve">(i) disable any “auto reporting option” or </w:t>
      </w:r>
      <w:r w:rsidR="00854436">
        <w:rPr>
          <w:rFonts w:asciiTheme="majorHAnsi" w:hAnsiTheme="majorHAnsi" w:cs="Arial"/>
          <w:sz w:val="22"/>
          <w:szCs w:val="22"/>
        </w:rPr>
        <w:lastRenderedPageBreak/>
        <w:t xml:space="preserve">similar reporting capability in any </w:t>
      </w:r>
      <w:r w:rsidR="00B00DBA">
        <w:rPr>
          <w:rFonts w:asciiTheme="majorHAnsi" w:hAnsiTheme="majorHAnsi" w:cs="Arial"/>
          <w:sz w:val="22"/>
          <w:szCs w:val="22"/>
        </w:rPr>
        <w:t>DVBA</w:t>
      </w:r>
      <w:r w:rsidR="00854436">
        <w:rPr>
          <w:rFonts w:asciiTheme="majorHAnsi" w:hAnsiTheme="majorHAnsi" w:cs="Arial"/>
          <w:sz w:val="22"/>
          <w:szCs w:val="22"/>
        </w:rPr>
        <w:t xml:space="preserve">; </w:t>
      </w:r>
      <w:r w:rsidR="00CE23C7">
        <w:rPr>
          <w:rFonts w:asciiTheme="majorHAnsi" w:hAnsiTheme="majorHAnsi" w:cs="Arial"/>
          <w:sz w:val="22"/>
          <w:szCs w:val="22"/>
        </w:rPr>
        <w:t>or (</w:t>
      </w:r>
      <w:r w:rsidR="00854436">
        <w:rPr>
          <w:rFonts w:asciiTheme="majorHAnsi" w:hAnsiTheme="majorHAnsi" w:cs="Arial"/>
          <w:sz w:val="22"/>
          <w:szCs w:val="22"/>
        </w:rPr>
        <w:t>j</w:t>
      </w:r>
      <w:r w:rsidR="00CE23C7">
        <w:rPr>
          <w:rFonts w:asciiTheme="majorHAnsi" w:hAnsiTheme="majorHAnsi" w:cs="Arial"/>
          <w:sz w:val="22"/>
          <w:szCs w:val="22"/>
        </w:rPr>
        <w:t>) provide any services or support to any third party regarding, or in connection with, any Blackboard Property</w:t>
      </w:r>
      <w:r w:rsidR="002947EA">
        <w:rPr>
          <w:rFonts w:asciiTheme="majorHAnsi" w:hAnsiTheme="majorHAnsi" w:cs="Arial"/>
          <w:sz w:val="22"/>
          <w:szCs w:val="22"/>
        </w:rPr>
        <w:t>.</w:t>
      </w:r>
    </w:p>
    <w:p w14:paraId="5C6E32B3" w14:textId="77777777" w:rsidR="007435DB" w:rsidRPr="007435DB" w:rsidRDefault="007435DB" w:rsidP="003208D1">
      <w:pPr>
        <w:pStyle w:val="ListParagraph"/>
        <w:ind w:left="792"/>
        <w:rPr>
          <w:rFonts w:asciiTheme="majorHAnsi" w:hAnsiTheme="majorHAnsi" w:cs="Times New Roman"/>
          <w:b/>
          <w:sz w:val="22"/>
          <w:szCs w:val="22"/>
        </w:rPr>
      </w:pPr>
    </w:p>
    <w:p w14:paraId="0A9BF6DD" w14:textId="77777777" w:rsidR="007435DB" w:rsidRPr="008D3A66" w:rsidRDefault="007435DB"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A </w:t>
      </w:r>
      <w:r w:rsidR="00015BD6">
        <w:rPr>
          <w:rFonts w:asciiTheme="majorHAnsi" w:hAnsiTheme="majorHAnsi" w:cs="Arial"/>
          <w:sz w:val="22"/>
          <w:szCs w:val="22"/>
        </w:rPr>
        <w:t>DVBA</w:t>
      </w:r>
      <w:r>
        <w:rPr>
          <w:rFonts w:asciiTheme="majorHAnsi" w:hAnsiTheme="majorHAnsi" w:cs="Arial"/>
          <w:sz w:val="22"/>
          <w:szCs w:val="22"/>
        </w:rPr>
        <w:t xml:space="preserve"> may utilize or include third party software or content (“Third Party Software”).  To the extent necessary to use the applicable </w:t>
      </w:r>
      <w:r w:rsidR="008035FD">
        <w:rPr>
          <w:rFonts w:asciiTheme="majorHAnsi" w:hAnsiTheme="majorHAnsi" w:cs="Arial"/>
          <w:sz w:val="22"/>
          <w:szCs w:val="22"/>
        </w:rPr>
        <w:t>DVBA</w:t>
      </w:r>
      <w:r>
        <w:rPr>
          <w:rFonts w:asciiTheme="majorHAnsi" w:hAnsiTheme="majorHAnsi" w:cs="Arial"/>
          <w:sz w:val="22"/>
          <w:szCs w:val="22"/>
        </w:rPr>
        <w:t xml:space="preserve">, Blackboard grants Developer a license to use such Third Party Software solely on the same terms and conditions (including all limitations and restrictions) as Developer is authorized to use the </w:t>
      </w:r>
      <w:r w:rsidR="00B5345B">
        <w:rPr>
          <w:rFonts w:asciiTheme="majorHAnsi" w:hAnsiTheme="majorHAnsi" w:cs="Arial"/>
          <w:sz w:val="22"/>
          <w:szCs w:val="22"/>
        </w:rPr>
        <w:t>DVBA</w:t>
      </w:r>
      <w:r>
        <w:rPr>
          <w:rFonts w:asciiTheme="majorHAnsi" w:hAnsiTheme="majorHAnsi" w:cs="Arial"/>
          <w:sz w:val="22"/>
          <w:szCs w:val="22"/>
        </w:rPr>
        <w:t xml:space="preserve"> hereunder.  However, Blackboard reserves the right to change, suspend or discontinue Developer’s rights of use in Third Party Software to the extent required by an applicable third party licensor or supplier or the terms of Blackboard’s agreement therewith.       </w:t>
      </w:r>
    </w:p>
    <w:p w14:paraId="1C5A3D1A" w14:textId="77777777" w:rsidR="008D3A66" w:rsidRPr="008D3A66" w:rsidRDefault="008D3A66" w:rsidP="003208D1">
      <w:pPr>
        <w:pStyle w:val="ListParagraph"/>
        <w:rPr>
          <w:rFonts w:asciiTheme="majorHAnsi" w:hAnsiTheme="majorHAnsi" w:cs="Times New Roman"/>
          <w:sz w:val="22"/>
          <w:szCs w:val="22"/>
        </w:rPr>
      </w:pPr>
    </w:p>
    <w:p w14:paraId="4CE6C67E" w14:textId="77777777" w:rsidR="00A30FC0" w:rsidRPr="00A30FC0" w:rsidRDefault="00A30FC0" w:rsidP="003208D1">
      <w:pPr>
        <w:pStyle w:val="ListParagraph"/>
        <w:numPr>
          <w:ilvl w:val="1"/>
          <w:numId w:val="6"/>
        </w:numPr>
        <w:rPr>
          <w:rFonts w:asciiTheme="majorHAnsi" w:hAnsiTheme="majorHAnsi" w:cs="Times New Roman"/>
          <w:b/>
          <w:sz w:val="22"/>
          <w:szCs w:val="22"/>
        </w:rPr>
      </w:pPr>
      <w:r>
        <w:rPr>
          <w:rFonts w:asciiTheme="majorHAnsi" w:hAnsiTheme="majorHAnsi" w:cs="Times New Roman"/>
          <w:sz w:val="22"/>
          <w:szCs w:val="22"/>
        </w:rPr>
        <w:t>Blackboard may determine, in its sole discretion and without oblig</w:t>
      </w:r>
      <w:r w:rsidR="005E1671">
        <w:rPr>
          <w:rFonts w:asciiTheme="majorHAnsi" w:hAnsiTheme="majorHAnsi" w:cs="Times New Roman"/>
          <w:sz w:val="22"/>
          <w:szCs w:val="22"/>
        </w:rPr>
        <w:t xml:space="preserve">ation, whether to make available any </w:t>
      </w:r>
      <w:r w:rsidR="00B5345B">
        <w:rPr>
          <w:rFonts w:asciiTheme="majorHAnsi" w:hAnsiTheme="majorHAnsi" w:cs="Times New Roman"/>
          <w:sz w:val="22"/>
          <w:szCs w:val="22"/>
        </w:rPr>
        <w:t>DVBA</w:t>
      </w:r>
      <w:r w:rsidR="005E1671">
        <w:rPr>
          <w:rFonts w:asciiTheme="majorHAnsi" w:hAnsiTheme="majorHAnsi" w:cs="Times New Roman"/>
          <w:sz w:val="22"/>
          <w:szCs w:val="22"/>
        </w:rPr>
        <w:t>, and associated</w:t>
      </w:r>
      <w:r>
        <w:rPr>
          <w:rFonts w:asciiTheme="majorHAnsi" w:hAnsiTheme="majorHAnsi" w:cs="Times New Roman"/>
          <w:sz w:val="22"/>
          <w:szCs w:val="22"/>
        </w:rPr>
        <w:t xml:space="preserve"> APIs and Documentation</w:t>
      </w:r>
      <w:r w:rsidR="005E1671">
        <w:rPr>
          <w:rFonts w:asciiTheme="majorHAnsi" w:hAnsiTheme="majorHAnsi" w:cs="Times New Roman"/>
          <w:sz w:val="22"/>
          <w:szCs w:val="22"/>
        </w:rPr>
        <w:t>,</w:t>
      </w:r>
      <w:r>
        <w:rPr>
          <w:rFonts w:asciiTheme="majorHAnsi" w:hAnsiTheme="majorHAnsi" w:cs="Times New Roman"/>
          <w:sz w:val="22"/>
          <w:szCs w:val="22"/>
        </w:rPr>
        <w:t xml:space="preserve"> </w:t>
      </w:r>
      <w:r w:rsidR="00300997">
        <w:rPr>
          <w:rFonts w:asciiTheme="majorHAnsi" w:hAnsiTheme="majorHAnsi" w:cs="Times New Roman"/>
          <w:sz w:val="22"/>
          <w:szCs w:val="22"/>
        </w:rPr>
        <w:t xml:space="preserve">for </w:t>
      </w:r>
      <w:r w:rsidR="005E1671">
        <w:rPr>
          <w:rFonts w:asciiTheme="majorHAnsi" w:hAnsiTheme="majorHAnsi" w:cs="Times New Roman"/>
          <w:sz w:val="22"/>
          <w:szCs w:val="22"/>
        </w:rPr>
        <w:t>the purposes contemplated hereunder</w:t>
      </w:r>
      <w:r>
        <w:rPr>
          <w:rFonts w:asciiTheme="majorHAnsi" w:hAnsiTheme="majorHAnsi" w:cs="Times New Roman"/>
          <w:sz w:val="22"/>
          <w:szCs w:val="22"/>
        </w:rPr>
        <w:t xml:space="preserve">.   </w:t>
      </w:r>
    </w:p>
    <w:p w14:paraId="4C59A484" w14:textId="77777777" w:rsidR="007D1E09" w:rsidRPr="007D1E09" w:rsidRDefault="007D1E09" w:rsidP="003208D1">
      <w:pPr>
        <w:rPr>
          <w:rFonts w:asciiTheme="majorHAnsi" w:hAnsiTheme="majorHAnsi" w:cs="Times New Roman"/>
          <w:b/>
          <w:sz w:val="22"/>
          <w:szCs w:val="22"/>
        </w:rPr>
      </w:pPr>
    </w:p>
    <w:p w14:paraId="26094681" w14:textId="77777777" w:rsidR="002970AE" w:rsidRPr="002970AE" w:rsidRDefault="00925516" w:rsidP="008035FD">
      <w:pPr>
        <w:pStyle w:val="ListParagraph"/>
        <w:numPr>
          <w:ilvl w:val="1"/>
          <w:numId w:val="6"/>
        </w:numPr>
        <w:ind w:left="900" w:hanging="540"/>
        <w:rPr>
          <w:rFonts w:asciiTheme="majorHAnsi" w:hAnsiTheme="majorHAnsi" w:cs="Times New Roman"/>
          <w:b/>
          <w:sz w:val="22"/>
          <w:szCs w:val="22"/>
        </w:rPr>
      </w:pPr>
      <w:r>
        <w:rPr>
          <w:rFonts w:asciiTheme="majorHAnsi" w:hAnsiTheme="majorHAnsi" w:cs="Arial"/>
          <w:sz w:val="22"/>
          <w:szCs w:val="22"/>
        </w:rPr>
        <w:t>All rights not expressly granted to Developer are reserved by Blackboard.</w:t>
      </w:r>
    </w:p>
    <w:p w14:paraId="4CE28194" w14:textId="77777777" w:rsidR="002970AE" w:rsidRPr="002970AE" w:rsidRDefault="002970AE" w:rsidP="003208D1">
      <w:pPr>
        <w:pStyle w:val="ListParagraph"/>
        <w:ind w:left="360"/>
        <w:rPr>
          <w:rFonts w:asciiTheme="majorHAnsi" w:hAnsiTheme="majorHAnsi" w:cs="Arial"/>
          <w:sz w:val="22"/>
          <w:szCs w:val="22"/>
        </w:rPr>
      </w:pPr>
    </w:p>
    <w:p w14:paraId="2891E5E1" w14:textId="77777777" w:rsidR="00D27D0F" w:rsidRDefault="00D27D0F" w:rsidP="003208D1">
      <w:pPr>
        <w:pStyle w:val="ListParagraph"/>
        <w:numPr>
          <w:ilvl w:val="0"/>
          <w:numId w:val="6"/>
        </w:numPr>
        <w:rPr>
          <w:rFonts w:asciiTheme="majorHAnsi" w:hAnsiTheme="majorHAnsi" w:cs="Times New Roman"/>
          <w:b/>
          <w:sz w:val="22"/>
          <w:szCs w:val="22"/>
        </w:rPr>
      </w:pPr>
      <w:r>
        <w:rPr>
          <w:rFonts w:asciiTheme="majorHAnsi" w:hAnsiTheme="majorHAnsi" w:cs="Times New Roman"/>
          <w:b/>
          <w:sz w:val="22"/>
          <w:szCs w:val="22"/>
        </w:rPr>
        <w:t>BLACKBOARD OBLIGATIONS</w:t>
      </w:r>
    </w:p>
    <w:p w14:paraId="002CBDC9" w14:textId="77777777" w:rsidR="00D27D0F" w:rsidRDefault="00D27D0F" w:rsidP="003208D1">
      <w:pPr>
        <w:pStyle w:val="ListParagraph"/>
        <w:ind w:left="360"/>
        <w:rPr>
          <w:rFonts w:asciiTheme="majorHAnsi" w:hAnsiTheme="majorHAnsi" w:cs="Times New Roman"/>
          <w:b/>
          <w:sz w:val="22"/>
          <w:szCs w:val="22"/>
        </w:rPr>
      </w:pPr>
    </w:p>
    <w:p w14:paraId="4F7981B7" w14:textId="77777777" w:rsidR="00D27D0F" w:rsidRPr="00475BAF" w:rsidRDefault="004A78FB" w:rsidP="003208D1">
      <w:pPr>
        <w:pStyle w:val="ListParagraph"/>
        <w:numPr>
          <w:ilvl w:val="1"/>
          <w:numId w:val="6"/>
        </w:numPr>
        <w:rPr>
          <w:rFonts w:asciiTheme="majorHAnsi" w:hAnsiTheme="majorHAnsi" w:cs="Times New Roman"/>
          <w:b/>
          <w:sz w:val="22"/>
          <w:szCs w:val="22"/>
        </w:rPr>
      </w:pPr>
      <w:r>
        <w:rPr>
          <w:rFonts w:asciiTheme="majorHAnsi" w:hAnsiTheme="majorHAnsi" w:cs="Arial"/>
          <w:sz w:val="22"/>
          <w:szCs w:val="22"/>
        </w:rPr>
        <w:t xml:space="preserve">Subject to the terms and conditions of this Agreement, </w:t>
      </w:r>
      <w:r w:rsidR="00D27D0F" w:rsidRPr="00475BAF">
        <w:rPr>
          <w:rFonts w:asciiTheme="majorHAnsi" w:hAnsiTheme="majorHAnsi" w:cs="Arial"/>
          <w:sz w:val="22"/>
          <w:szCs w:val="22"/>
        </w:rPr>
        <w:t>Blackboard will provide Developer with</w:t>
      </w:r>
      <w:r w:rsidR="00D27D0F">
        <w:rPr>
          <w:rFonts w:asciiTheme="majorHAnsi" w:hAnsiTheme="majorHAnsi" w:cs="Arial"/>
          <w:sz w:val="22"/>
          <w:szCs w:val="22"/>
        </w:rPr>
        <w:t>: (a)</w:t>
      </w:r>
      <w:r w:rsidR="00D27D0F" w:rsidRPr="00475BAF">
        <w:rPr>
          <w:rFonts w:asciiTheme="majorHAnsi" w:hAnsiTheme="majorHAnsi" w:cs="Arial"/>
          <w:sz w:val="22"/>
          <w:szCs w:val="22"/>
        </w:rPr>
        <w:t xml:space="preserve"> access to the APIs </w:t>
      </w:r>
      <w:r w:rsidR="00D27D0F">
        <w:rPr>
          <w:rFonts w:asciiTheme="majorHAnsi" w:hAnsiTheme="majorHAnsi" w:cs="Arial"/>
          <w:sz w:val="22"/>
          <w:szCs w:val="22"/>
        </w:rPr>
        <w:t>and</w:t>
      </w:r>
      <w:r w:rsidR="00D27D0F" w:rsidRPr="00475BAF">
        <w:rPr>
          <w:rFonts w:asciiTheme="majorHAnsi" w:hAnsiTheme="majorHAnsi" w:cs="Arial"/>
          <w:sz w:val="22"/>
          <w:szCs w:val="22"/>
        </w:rPr>
        <w:t xml:space="preserve"> Documentation</w:t>
      </w:r>
      <w:r w:rsidR="00D27D0F">
        <w:rPr>
          <w:rFonts w:asciiTheme="majorHAnsi" w:hAnsiTheme="majorHAnsi" w:cs="Arial"/>
          <w:sz w:val="22"/>
          <w:szCs w:val="22"/>
        </w:rPr>
        <w:t xml:space="preserve">; and (b) access to the </w:t>
      </w:r>
      <w:r w:rsidR="00B5345B">
        <w:rPr>
          <w:rFonts w:asciiTheme="majorHAnsi" w:hAnsiTheme="majorHAnsi" w:cs="Arial"/>
          <w:sz w:val="22"/>
          <w:szCs w:val="22"/>
        </w:rPr>
        <w:t>DVBA</w:t>
      </w:r>
      <w:r w:rsidR="00D27D0F">
        <w:rPr>
          <w:rFonts w:asciiTheme="majorHAnsi" w:hAnsiTheme="majorHAnsi" w:cs="Arial"/>
          <w:sz w:val="22"/>
          <w:szCs w:val="22"/>
        </w:rPr>
        <w:t>(s), in each case</w:t>
      </w:r>
      <w:r w:rsidR="00D27D0F" w:rsidRPr="00475BAF">
        <w:rPr>
          <w:rFonts w:asciiTheme="majorHAnsi" w:hAnsiTheme="majorHAnsi" w:cs="Arial"/>
          <w:sz w:val="22"/>
          <w:szCs w:val="22"/>
        </w:rPr>
        <w:t xml:space="preserve"> for </w:t>
      </w:r>
      <w:r w:rsidR="00D27D0F">
        <w:rPr>
          <w:rFonts w:asciiTheme="majorHAnsi" w:hAnsiTheme="majorHAnsi" w:cs="Arial"/>
          <w:sz w:val="22"/>
          <w:szCs w:val="22"/>
        </w:rPr>
        <w:t xml:space="preserve">Developer’s </w:t>
      </w:r>
      <w:r w:rsidR="00D27D0F" w:rsidRPr="00475BAF">
        <w:rPr>
          <w:rFonts w:asciiTheme="majorHAnsi" w:hAnsiTheme="majorHAnsi" w:cs="Arial"/>
          <w:sz w:val="22"/>
          <w:szCs w:val="22"/>
        </w:rPr>
        <w:t xml:space="preserve">use in </w:t>
      </w:r>
      <w:r w:rsidR="00D27D0F">
        <w:rPr>
          <w:rFonts w:asciiTheme="majorHAnsi" w:hAnsiTheme="majorHAnsi" w:cs="Arial"/>
          <w:sz w:val="22"/>
          <w:szCs w:val="22"/>
        </w:rPr>
        <w:t>connection with the development of Developer Applications a</w:t>
      </w:r>
      <w:r>
        <w:rPr>
          <w:rFonts w:asciiTheme="majorHAnsi" w:hAnsiTheme="majorHAnsi" w:cs="Arial"/>
          <w:sz w:val="22"/>
          <w:szCs w:val="22"/>
        </w:rPr>
        <w:t xml:space="preserve">s contemplated hereunder.  </w:t>
      </w:r>
    </w:p>
    <w:p w14:paraId="03721E14" w14:textId="77777777" w:rsidR="00D27D0F" w:rsidRPr="00475BAF" w:rsidRDefault="00D27D0F" w:rsidP="003208D1">
      <w:pPr>
        <w:pStyle w:val="ListParagraph"/>
        <w:ind w:left="792"/>
        <w:rPr>
          <w:rFonts w:asciiTheme="majorHAnsi" w:hAnsiTheme="majorHAnsi" w:cs="Times New Roman"/>
          <w:b/>
          <w:sz w:val="22"/>
          <w:szCs w:val="22"/>
        </w:rPr>
      </w:pPr>
    </w:p>
    <w:p w14:paraId="4BF8A9E6" w14:textId="77777777" w:rsidR="00D27D0F" w:rsidRPr="00CE0B2B" w:rsidRDefault="00D27D0F" w:rsidP="003208D1">
      <w:pPr>
        <w:pStyle w:val="ListParagraph"/>
        <w:numPr>
          <w:ilvl w:val="1"/>
          <w:numId w:val="6"/>
        </w:numPr>
        <w:rPr>
          <w:rFonts w:asciiTheme="majorHAnsi" w:hAnsiTheme="majorHAnsi" w:cs="Times New Roman"/>
          <w:b/>
          <w:sz w:val="22"/>
          <w:szCs w:val="22"/>
        </w:rPr>
      </w:pPr>
      <w:r>
        <w:rPr>
          <w:rFonts w:asciiTheme="majorHAnsi" w:hAnsiTheme="majorHAnsi" w:cs="Times New Roman"/>
          <w:sz w:val="22"/>
          <w:szCs w:val="22"/>
        </w:rPr>
        <w:t xml:space="preserve">From time to time, in its sole discretion and without obligation to do so, Blackboard may elect to provide certain limited technical support to Developers.  Any such support shall be as described in the relevant “Developer Support” or similar areas of the Portal, and may be modified, reduced, cancelled or updated at any time upon written notice provided by Blackboard in the Portal or otherwise.  Any and all support will be subject to the terms and conditions set forth in the Portal, and may require payment of fees as described therein.  Blackboard may also make support available separately through other programs or offerings from time, and such support would be subject to the separate terms and conditions associated therewith.  </w:t>
      </w:r>
    </w:p>
    <w:p w14:paraId="1D9AC515" w14:textId="77777777" w:rsidR="00BC0241" w:rsidRPr="00D910B9" w:rsidRDefault="00BC0241" w:rsidP="003208D1">
      <w:pPr>
        <w:rPr>
          <w:rFonts w:asciiTheme="majorHAnsi" w:hAnsiTheme="majorHAnsi" w:cs="Times New Roman"/>
          <w:b/>
          <w:sz w:val="22"/>
          <w:szCs w:val="22"/>
        </w:rPr>
      </w:pPr>
    </w:p>
    <w:p w14:paraId="55877904" w14:textId="77777777" w:rsidR="00BC0241" w:rsidRDefault="00BC0241" w:rsidP="003208D1">
      <w:pPr>
        <w:pStyle w:val="ListParagraph"/>
        <w:numPr>
          <w:ilvl w:val="0"/>
          <w:numId w:val="6"/>
        </w:numPr>
        <w:rPr>
          <w:rFonts w:asciiTheme="majorHAnsi" w:hAnsiTheme="majorHAnsi" w:cs="Times New Roman"/>
          <w:b/>
          <w:sz w:val="22"/>
          <w:szCs w:val="22"/>
        </w:rPr>
      </w:pPr>
      <w:r>
        <w:rPr>
          <w:rFonts w:asciiTheme="majorHAnsi" w:hAnsiTheme="majorHAnsi" w:cs="Times New Roman"/>
          <w:b/>
          <w:sz w:val="22"/>
          <w:szCs w:val="22"/>
        </w:rPr>
        <w:t>DEVELOPER’</w:t>
      </w:r>
      <w:r w:rsidR="009D3075">
        <w:rPr>
          <w:rFonts w:asciiTheme="majorHAnsi" w:hAnsiTheme="majorHAnsi" w:cs="Times New Roman"/>
          <w:b/>
          <w:sz w:val="22"/>
          <w:szCs w:val="22"/>
        </w:rPr>
        <w:t>S OBLIGATIONS</w:t>
      </w:r>
    </w:p>
    <w:p w14:paraId="493A65BF" w14:textId="77777777" w:rsidR="00872793" w:rsidRDefault="00872793" w:rsidP="003208D1">
      <w:pPr>
        <w:pStyle w:val="ListParagraph"/>
        <w:ind w:left="360"/>
        <w:rPr>
          <w:rFonts w:asciiTheme="majorHAnsi" w:hAnsiTheme="majorHAnsi" w:cs="Times New Roman"/>
          <w:b/>
          <w:sz w:val="22"/>
          <w:szCs w:val="22"/>
        </w:rPr>
      </w:pPr>
    </w:p>
    <w:p w14:paraId="605E1B50" w14:textId="77777777" w:rsidR="00462161" w:rsidRPr="00462161" w:rsidRDefault="00462161" w:rsidP="003208D1">
      <w:pPr>
        <w:pStyle w:val="ListParagraph"/>
        <w:numPr>
          <w:ilvl w:val="1"/>
          <w:numId w:val="6"/>
        </w:numPr>
        <w:rPr>
          <w:rFonts w:asciiTheme="majorHAnsi" w:hAnsiTheme="majorHAnsi" w:cs="Times New Roman"/>
          <w:sz w:val="22"/>
          <w:szCs w:val="22"/>
        </w:rPr>
      </w:pPr>
      <w:r>
        <w:rPr>
          <w:rFonts w:asciiTheme="majorHAnsi" w:hAnsiTheme="majorHAnsi" w:cs="Arial"/>
          <w:sz w:val="22"/>
          <w:szCs w:val="22"/>
        </w:rPr>
        <w:t xml:space="preserve">Developer shall </w:t>
      </w:r>
      <w:r w:rsidRPr="0011122E">
        <w:rPr>
          <w:rFonts w:asciiTheme="majorHAnsi" w:hAnsiTheme="majorHAnsi" w:cs="Arial"/>
          <w:sz w:val="22"/>
          <w:szCs w:val="22"/>
        </w:rPr>
        <w:t>develop each Developer Application</w:t>
      </w:r>
      <w:r>
        <w:rPr>
          <w:rFonts w:asciiTheme="majorHAnsi" w:hAnsiTheme="majorHAnsi" w:cs="Arial"/>
          <w:sz w:val="22"/>
          <w:szCs w:val="22"/>
        </w:rPr>
        <w:t xml:space="preserve"> </w:t>
      </w:r>
      <w:r w:rsidRPr="0011122E">
        <w:rPr>
          <w:rFonts w:asciiTheme="majorHAnsi" w:hAnsiTheme="majorHAnsi" w:cs="Arial"/>
          <w:sz w:val="22"/>
          <w:szCs w:val="22"/>
        </w:rPr>
        <w:t xml:space="preserve">in compliance with the </w:t>
      </w:r>
      <w:r w:rsidR="009913EE">
        <w:rPr>
          <w:rFonts w:asciiTheme="majorHAnsi" w:hAnsiTheme="majorHAnsi" w:cs="Arial"/>
          <w:sz w:val="22"/>
          <w:szCs w:val="22"/>
        </w:rPr>
        <w:t>then</w:t>
      </w:r>
      <w:r w:rsidRPr="0011122E">
        <w:rPr>
          <w:rFonts w:asciiTheme="majorHAnsi" w:hAnsiTheme="majorHAnsi" w:cs="Arial"/>
          <w:sz w:val="22"/>
          <w:szCs w:val="22"/>
        </w:rPr>
        <w:t>-current version of the APIs and Documentation and</w:t>
      </w:r>
      <w:r>
        <w:rPr>
          <w:rFonts w:asciiTheme="majorHAnsi" w:hAnsiTheme="majorHAnsi" w:cs="Arial"/>
          <w:sz w:val="22"/>
          <w:szCs w:val="22"/>
        </w:rPr>
        <w:t>, accordingly,</w:t>
      </w:r>
      <w:r w:rsidRPr="0011122E">
        <w:rPr>
          <w:rFonts w:asciiTheme="majorHAnsi" w:hAnsiTheme="majorHAnsi" w:cs="Arial"/>
          <w:sz w:val="22"/>
          <w:szCs w:val="22"/>
        </w:rPr>
        <w:t xml:space="preserve"> shall ensure that </w:t>
      </w:r>
      <w:r>
        <w:rPr>
          <w:rFonts w:asciiTheme="majorHAnsi" w:hAnsiTheme="majorHAnsi" w:cs="Arial"/>
          <w:sz w:val="22"/>
          <w:szCs w:val="22"/>
        </w:rPr>
        <w:t xml:space="preserve">each </w:t>
      </w:r>
      <w:r w:rsidRPr="0011122E">
        <w:rPr>
          <w:rFonts w:asciiTheme="majorHAnsi" w:hAnsiTheme="majorHAnsi" w:cs="Arial"/>
          <w:sz w:val="22"/>
          <w:szCs w:val="22"/>
        </w:rPr>
        <w:t xml:space="preserve">Developer Application enables and maintains interoperability with the applicable </w:t>
      </w:r>
      <w:r w:rsidR="009913EE">
        <w:rPr>
          <w:rFonts w:asciiTheme="majorHAnsi" w:hAnsiTheme="majorHAnsi" w:cs="Arial"/>
          <w:sz w:val="22"/>
          <w:szCs w:val="22"/>
        </w:rPr>
        <w:t xml:space="preserve">DVBA and </w:t>
      </w:r>
      <w:r w:rsidRPr="0011122E">
        <w:rPr>
          <w:rFonts w:asciiTheme="majorHAnsi" w:hAnsiTheme="majorHAnsi" w:cs="Arial"/>
          <w:sz w:val="22"/>
          <w:szCs w:val="22"/>
        </w:rPr>
        <w:t>Blackboard Application.</w:t>
      </w:r>
    </w:p>
    <w:p w14:paraId="154ABE7B" w14:textId="77777777" w:rsidR="00462161" w:rsidRPr="00462161" w:rsidRDefault="00462161" w:rsidP="003208D1">
      <w:pPr>
        <w:pStyle w:val="ListParagraph"/>
        <w:ind w:left="792"/>
        <w:rPr>
          <w:rFonts w:asciiTheme="majorHAnsi" w:hAnsiTheme="majorHAnsi" w:cs="Times New Roman"/>
          <w:sz w:val="22"/>
          <w:szCs w:val="22"/>
        </w:rPr>
      </w:pPr>
    </w:p>
    <w:p w14:paraId="6F7A362B" w14:textId="77777777" w:rsidR="004E7E29" w:rsidRPr="005327F9" w:rsidRDefault="00127C80" w:rsidP="003208D1">
      <w:pPr>
        <w:pStyle w:val="ListParagraph"/>
        <w:numPr>
          <w:ilvl w:val="1"/>
          <w:numId w:val="6"/>
        </w:numPr>
        <w:rPr>
          <w:rFonts w:asciiTheme="majorHAnsi" w:hAnsiTheme="majorHAnsi" w:cs="Times New Roman"/>
          <w:sz w:val="22"/>
          <w:szCs w:val="22"/>
        </w:rPr>
      </w:pPr>
      <w:r>
        <w:rPr>
          <w:rFonts w:asciiTheme="majorHAnsi" w:hAnsiTheme="majorHAnsi" w:cs="Arial"/>
          <w:sz w:val="22"/>
          <w:szCs w:val="22"/>
        </w:rPr>
        <w:t xml:space="preserve">Developer shall be solely responsible for each Developer Application, including all support, development, hosting, and maintenance thereof and its interoperability with any Blackboard Application.  </w:t>
      </w:r>
      <w:r w:rsidR="004E7E29">
        <w:rPr>
          <w:rFonts w:asciiTheme="majorHAnsi" w:hAnsiTheme="majorHAnsi" w:cs="Arial"/>
          <w:sz w:val="22"/>
          <w:szCs w:val="22"/>
        </w:rPr>
        <w:t xml:space="preserve">Accordingly, </w:t>
      </w:r>
      <w:r w:rsidR="004E7E29" w:rsidRPr="00305C1B">
        <w:rPr>
          <w:rFonts w:asciiTheme="majorHAnsi" w:hAnsiTheme="majorHAnsi" w:cs="Arial"/>
          <w:sz w:val="22"/>
          <w:szCs w:val="22"/>
        </w:rPr>
        <w:t xml:space="preserve">Developer shall be solely </w:t>
      </w:r>
      <w:r w:rsidR="00C468FE">
        <w:rPr>
          <w:rFonts w:asciiTheme="majorHAnsi" w:hAnsiTheme="majorHAnsi" w:cs="Arial"/>
          <w:sz w:val="22"/>
          <w:szCs w:val="22"/>
        </w:rPr>
        <w:t xml:space="preserve">responsible and </w:t>
      </w:r>
      <w:r w:rsidR="004E7E29" w:rsidRPr="00305C1B">
        <w:rPr>
          <w:rFonts w:asciiTheme="majorHAnsi" w:hAnsiTheme="majorHAnsi" w:cs="Arial"/>
          <w:sz w:val="22"/>
          <w:szCs w:val="22"/>
        </w:rPr>
        <w:t xml:space="preserve">liable </w:t>
      </w:r>
      <w:r w:rsidR="00C468FE">
        <w:rPr>
          <w:rFonts w:asciiTheme="majorHAnsi" w:hAnsiTheme="majorHAnsi" w:cs="Arial"/>
          <w:sz w:val="22"/>
          <w:szCs w:val="22"/>
        </w:rPr>
        <w:t xml:space="preserve">(including </w:t>
      </w:r>
      <w:r w:rsidR="004E7E29" w:rsidRPr="00305C1B">
        <w:rPr>
          <w:rFonts w:asciiTheme="majorHAnsi" w:hAnsiTheme="majorHAnsi" w:cs="Arial"/>
          <w:sz w:val="22"/>
          <w:szCs w:val="22"/>
        </w:rPr>
        <w:t>to its customers and other parties</w:t>
      </w:r>
      <w:r w:rsidR="00C468FE">
        <w:rPr>
          <w:rFonts w:asciiTheme="majorHAnsi" w:hAnsiTheme="majorHAnsi" w:cs="Arial"/>
          <w:sz w:val="22"/>
          <w:szCs w:val="22"/>
        </w:rPr>
        <w:t>)</w:t>
      </w:r>
      <w:r w:rsidR="004E7E29" w:rsidRPr="00305C1B">
        <w:rPr>
          <w:rFonts w:asciiTheme="majorHAnsi" w:hAnsiTheme="majorHAnsi" w:cs="Arial"/>
          <w:sz w:val="22"/>
          <w:szCs w:val="22"/>
        </w:rPr>
        <w:t xml:space="preserve"> for </w:t>
      </w:r>
      <w:r w:rsidR="004E7E29">
        <w:rPr>
          <w:rFonts w:asciiTheme="majorHAnsi" w:hAnsiTheme="majorHAnsi" w:cs="Arial"/>
          <w:sz w:val="22"/>
          <w:szCs w:val="22"/>
        </w:rPr>
        <w:t>all matters regarding the Devel</w:t>
      </w:r>
      <w:r w:rsidR="00C468FE">
        <w:rPr>
          <w:rFonts w:asciiTheme="majorHAnsi" w:hAnsiTheme="majorHAnsi" w:cs="Arial"/>
          <w:sz w:val="22"/>
          <w:szCs w:val="22"/>
        </w:rPr>
        <w:t>oper Applications, including their</w:t>
      </w:r>
      <w:r w:rsidR="004E7E29" w:rsidRPr="00305C1B">
        <w:rPr>
          <w:rFonts w:asciiTheme="majorHAnsi" w:hAnsiTheme="majorHAnsi" w:cs="Arial"/>
          <w:sz w:val="22"/>
          <w:szCs w:val="22"/>
        </w:rPr>
        <w:t xml:space="preserve"> </w:t>
      </w:r>
      <w:r w:rsidR="00C468FE">
        <w:rPr>
          <w:rFonts w:asciiTheme="majorHAnsi" w:hAnsiTheme="majorHAnsi" w:cs="Arial"/>
          <w:sz w:val="22"/>
          <w:szCs w:val="22"/>
        </w:rPr>
        <w:t xml:space="preserve">development, </w:t>
      </w:r>
      <w:r w:rsidR="004E7E29" w:rsidRPr="00305C1B">
        <w:rPr>
          <w:rFonts w:asciiTheme="majorHAnsi" w:hAnsiTheme="majorHAnsi" w:cs="Arial"/>
          <w:sz w:val="22"/>
          <w:szCs w:val="22"/>
        </w:rPr>
        <w:t>operation, performance, availability,</w:t>
      </w:r>
      <w:r w:rsidR="004E7E29">
        <w:rPr>
          <w:rFonts w:asciiTheme="majorHAnsi" w:hAnsiTheme="majorHAnsi" w:cs="Arial"/>
          <w:sz w:val="22"/>
          <w:szCs w:val="22"/>
        </w:rPr>
        <w:t xml:space="preserve"> interoperability,</w:t>
      </w:r>
      <w:r w:rsidR="004E7E29" w:rsidRPr="00305C1B">
        <w:rPr>
          <w:rFonts w:asciiTheme="majorHAnsi" w:hAnsiTheme="majorHAnsi" w:cs="Arial"/>
          <w:sz w:val="22"/>
          <w:szCs w:val="22"/>
        </w:rPr>
        <w:t xml:space="preserve"> support, </w:t>
      </w:r>
      <w:r w:rsidR="004E7E29">
        <w:rPr>
          <w:rFonts w:asciiTheme="majorHAnsi" w:hAnsiTheme="majorHAnsi" w:cs="Arial"/>
          <w:sz w:val="22"/>
          <w:szCs w:val="22"/>
        </w:rPr>
        <w:t xml:space="preserve">and </w:t>
      </w:r>
      <w:r w:rsidR="004E7E29" w:rsidRPr="00305C1B">
        <w:rPr>
          <w:rFonts w:asciiTheme="majorHAnsi" w:hAnsiTheme="majorHAnsi" w:cs="Arial"/>
          <w:sz w:val="22"/>
          <w:szCs w:val="22"/>
        </w:rPr>
        <w:t xml:space="preserve">hosting. </w:t>
      </w:r>
    </w:p>
    <w:p w14:paraId="3E7D0662" w14:textId="77777777" w:rsidR="00527F13" w:rsidRPr="004573F3" w:rsidRDefault="00127C80" w:rsidP="004573F3">
      <w:pPr>
        <w:pStyle w:val="ListParagraph"/>
        <w:ind w:left="792"/>
        <w:rPr>
          <w:rFonts w:asciiTheme="majorHAnsi" w:hAnsiTheme="majorHAnsi" w:cs="Times New Roman"/>
          <w:sz w:val="22"/>
          <w:szCs w:val="22"/>
        </w:rPr>
      </w:pPr>
      <w:r>
        <w:rPr>
          <w:rFonts w:asciiTheme="majorHAnsi" w:hAnsiTheme="majorHAnsi" w:cs="Arial"/>
          <w:sz w:val="22"/>
          <w:szCs w:val="22"/>
        </w:rPr>
        <w:t xml:space="preserve"> </w:t>
      </w:r>
    </w:p>
    <w:p w14:paraId="5D6AB3B1" w14:textId="77777777" w:rsidR="00C468FE" w:rsidRPr="00EE55CB" w:rsidRDefault="00C468FE" w:rsidP="003208D1">
      <w:pPr>
        <w:pStyle w:val="ListParagraph"/>
        <w:numPr>
          <w:ilvl w:val="1"/>
          <w:numId w:val="6"/>
        </w:numPr>
        <w:rPr>
          <w:rFonts w:asciiTheme="majorHAnsi" w:hAnsiTheme="majorHAnsi" w:cs="Times New Roman"/>
          <w:sz w:val="22"/>
          <w:szCs w:val="22"/>
        </w:rPr>
      </w:pPr>
      <w:r w:rsidRPr="00C468FE">
        <w:rPr>
          <w:rFonts w:asciiTheme="majorHAnsi" w:hAnsiTheme="majorHAnsi" w:cs="Arial"/>
          <w:sz w:val="22"/>
          <w:szCs w:val="22"/>
        </w:rPr>
        <w:t xml:space="preserve">Developer shall use security best practices in connection with the development of the Developer Application and will comply at all times with </w:t>
      </w:r>
      <w:r w:rsidR="007C7997">
        <w:rPr>
          <w:rFonts w:asciiTheme="majorHAnsi" w:hAnsiTheme="majorHAnsi" w:cs="Arial"/>
          <w:sz w:val="22"/>
          <w:szCs w:val="22"/>
        </w:rPr>
        <w:t xml:space="preserve">all applicable privacy and data security laws and regulations </w:t>
      </w:r>
      <w:r w:rsidRPr="00C468FE">
        <w:rPr>
          <w:rFonts w:asciiTheme="majorHAnsi" w:hAnsiTheme="majorHAnsi" w:cs="Arial"/>
          <w:sz w:val="22"/>
          <w:szCs w:val="22"/>
        </w:rPr>
        <w:t xml:space="preserve">and all security requirements of Blackboard made available on the Portal or otherwise.  Developer will implement security measures adequate to preserve the confidentiality and security of </w:t>
      </w:r>
      <w:r w:rsidR="007C7997">
        <w:rPr>
          <w:rFonts w:asciiTheme="majorHAnsi" w:hAnsiTheme="majorHAnsi" w:cs="Arial"/>
          <w:sz w:val="22"/>
          <w:szCs w:val="22"/>
        </w:rPr>
        <w:t>all</w:t>
      </w:r>
      <w:r w:rsidRPr="00C468FE">
        <w:rPr>
          <w:rFonts w:asciiTheme="majorHAnsi" w:hAnsiTheme="majorHAnsi" w:cs="Arial"/>
          <w:sz w:val="22"/>
          <w:szCs w:val="22"/>
        </w:rPr>
        <w:t xml:space="preserve"> data</w:t>
      </w:r>
      <w:r w:rsidR="007C7997">
        <w:rPr>
          <w:rFonts w:asciiTheme="majorHAnsi" w:hAnsiTheme="majorHAnsi" w:cs="Arial"/>
          <w:sz w:val="22"/>
          <w:szCs w:val="22"/>
        </w:rPr>
        <w:t xml:space="preserve"> which is processed, stored, transmitted or handled by Developer or any Developer Application</w:t>
      </w:r>
      <w:r w:rsidRPr="00C468FE">
        <w:rPr>
          <w:rFonts w:asciiTheme="majorHAnsi" w:hAnsiTheme="majorHAnsi" w:cs="Arial"/>
          <w:sz w:val="22"/>
          <w:szCs w:val="22"/>
        </w:rPr>
        <w:t xml:space="preserve">. </w:t>
      </w:r>
    </w:p>
    <w:p w14:paraId="617C8230" w14:textId="77777777" w:rsidR="00EE55CB" w:rsidRPr="00EE55CB" w:rsidRDefault="00EE55CB" w:rsidP="003208D1">
      <w:pPr>
        <w:pStyle w:val="ListParagraph"/>
        <w:ind w:left="792"/>
        <w:rPr>
          <w:rFonts w:asciiTheme="majorHAnsi" w:hAnsiTheme="majorHAnsi" w:cs="Times New Roman"/>
          <w:sz w:val="22"/>
          <w:szCs w:val="22"/>
        </w:rPr>
      </w:pPr>
    </w:p>
    <w:p w14:paraId="009B5311" w14:textId="483E52FB" w:rsidR="00EE55CB" w:rsidRPr="004006CE" w:rsidRDefault="00EE55CB" w:rsidP="003208D1">
      <w:pPr>
        <w:pStyle w:val="ListParagraph"/>
        <w:numPr>
          <w:ilvl w:val="1"/>
          <w:numId w:val="6"/>
        </w:numPr>
        <w:rPr>
          <w:ins w:id="0" w:author="Mark O'Neil" w:date="2017-03-30T15:23:00Z"/>
          <w:rFonts w:asciiTheme="majorHAnsi" w:hAnsiTheme="majorHAnsi" w:cs="Times New Roman"/>
          <w:sz w:val="22"/>
          <w:szCs w:val="22"/>
        </w:rPr>
      </w:pPr>
      <w:r>
        <w:rPr>
          <w:rFonts w:asciiTheme="majorHAnsi" w:hAnsiTheme="majorHAnsi" w:cs="Arial"/>
          <w:sz w:val="22"/>
          <w:szCs w:val="22"/>
        </w:rPr>
        <w:lastRenderedPageBreak/>
        <w:t xml:space="preserve">Developer grants Blackboard the right to </w:t>
      </w:r>
      <w:r w:rsidRPr="00EE55CB">
        <w:rPr>
          <w:rFonts w:asciiTheme="majorHAnsi" w:hAnsiTheme="majorHAnsi" w:cs="Arial"/>
          <w:sz w:val="22"/>
          <w:szCs w:val="22"/>
        </w:rPr>
        <w:t xml:space="preserve">copy, display and otherwise use the registration information and materials provided </w:t>
      </w:r>
      <w:r>
        <w:rPr>
          <w:rFonts w:asciiTheme="majorHAnsi" w:hAnsiTheme="majorHAnsi" w:cs="Arial"/>
          <w:sz w:val="22"/>
          <w:szCs w:val="22"/>
        </w:rPr>
        <w:t xml:space="preserve">by Developer </w:t>
      </w:r>
      <w:r w:rsidRPr="00EE55CB">
        <w:rPr>
          <w:rFonts w:asciiTheme="majorHAnsi" w:hAnsiTheme="majorHAnsi" w:cs="Arial"/>
          <w:sz w:val="22"/>
          <w:szCs w:val="22"/>
        </w:rPr>
        <w:t>for the purposes contemplated in the Agreement.</w:t>
      </w:r>
      <w:r w:rsidR="000447F0">
        <w:rPr>
          <w:rFonts w:asciiTheme="majorHAnsi" w:hAnsiTheme="majorHAnsi" w:cs="Arial"/>
          <w:sz w:val="22"/>
          <w:szCs w:val="22"/>
        </w:rPr>
        <w:t xml:space="preserve">  In addition, Blackboard shall have the right (but not the obligation) to use the registration inform</w:t>
      </w:r>
      <w:r w:rsidR="0037228A">
        <w:rPr>
          <w:rFonts w:asciiTheme="majorHAnsi" w:hAnsiTheme="majorHAnsi" w:cs="Arial"/>
          <w:sz w:val="22"/>
          <w:szCs w:val="22"/>
        </w:rPr>
        <w:t>ation provided by Developer in order to c</w:t>
      </w:r>
      <w:r w:rsidR="000447F0">
        <w:rPr>
          <w:rFonts w:asciiTheme="majorHAnsi" w:hAnsiTheme="majorHAnsi" w:cs="Arial"/>
          <w:sz w:val="22"/>
          <w:szCs w:val="22"/>
        </w:rPr>
        <w:t>ontact Developer to inquire as to</w:t>
      </w:r>
      <w:r w:rsidR="001B1755">
        <w:rPr>
          <w:rFonts w:asciiTheme="majorHAnsi" w:hAnsiTheme="majorHAnsi" w:cs="Arial"/>
          <w:sz w:val="22"/>
          <w:szCs w:val="22"/>
        </w:rPr>
        <w:t xml:space="preserve"> </w:t>
      </w:r>
      <w:r w:rsidR="000447F0">
        <w:rPr>
          <w:rFonts w:asciiTheme="majorHAnsi" w:hAnsiTheme="majorHAnsi" w:cs="Arial"/>
          <w:sz w:val="22"/>
          <w:szCs w:val="22"/>
        </w:rPr>
        <w:t xml:space="preserve">Developer’s interest in </w:t>
      </w:r>
      <w:r w:rsidR="001B1755">
        <w:rPr>
          <w:rFonts w:asciiTheme="majorHAnsi" w:hAnsiTheme="majorHAnsi" w:cs="Arial"/>
          <w:sz w:val="22"/>
          <w:szCs w:val="22"/>
        </w:rPr>
        <w:t>discussing</w:t>
      </w:r>
      <w:r w:rsidR="000447F0">
        <w:rPr>
          <w:rFonts w:asciiTheme="majorHAnsi" w:hAnsiTheme="majorHAnsi" w:cs="Arial"/>
          <w:sz w:val="22"/>
          <w:szCs w:val="22"/>
        </w:rPr>
        <w:t xml:space="preserve"> a partner relationship with Blackboard</w:t>
      </w:r>
      <w:r w:rsidR="001B1755">
        <w:rPr>
          <w:rFonts w:asciiTheme="majorHAnsi" w:hAnsiTheme="majorHAnsi" w:cs="Arial"/>
          <w:sz w:val="22"/>
          <w:szCs w:val="22"/>
        </w:rPr>
        <w:t xml:space="preserve"> </w:t>
      </w:r>
      <w:r w:rsidR="000447F0">
        <w:rPr>
          <w:rFonts w:asciiTheme="majorHAnsi" w:hAnsiTheme="majorHAnsi" w:cs="Arial"/>
          <w:sz w:val="22"/>
          <w:szCs w:val="22"/>
        </w:rPr>
        <w:t>(including, by way of example</w:t>
      </w:r>
      <w:r w:rsidR="000714E6">
        <w:rPr>
          <w:rFonts w:asciiTheme="majorHAnsi" w:hAnsiTheme="majorHAnsi" w:cs="Arial"/>
          <w:sz w:val="22"/>
          <w:szCs w:val="22"/>
        </w:rPr>
        <w:t xml:space="preserve"> and at Blackboard’s </w:t>
      </w:r>
      <w:r w:rsidR="001B1755">
        <w:rPr>
          <w:rFonts w:asciiTheme="majorHAnsi" w:hAnsiTheme="majorHAnsi" w:cs="Arial"/>
          <w:sz w:val="22"/>
          <w:szCs w:val="22"/>
        </w:rPr>
        <w:t xml:space="preserve">sole </w:t>
      </w:r>
      <w:r w:rsidR="000714E6">
        <w:rPr>
          <w:rFonts w:asciiTheme="majorHAnsi" w:hAnsiTheme="majorHAnsi" w:cs="Arial"/>
          <w:sz w:val="22"/>
          <w:szCs w:val="22"/>
        </w:rPr>
        <w:t>discretion</w:t>
      </w:r>
      <w:r w:rsidR="000447F0">
        <w:rPr>
          <w:rFonts w:asciiTheme="majorHAnsi" w:hAnsiTheme="majorHAnsi" w:cs="Arial"/>
          <w:sz w:val="22"/>
          <w:szCs w:val="22"/>
        </w:rPr>
        <w:t xml:space="preserve">, </w:t>
      </w:r>
      <w:r w:rsidR="0037228A">
        <w:rPr>
          <w:rFonts w:asciiTheme="majorHAnsi" w:hAnsiTheme="majorHAnsi" w:cs="Arial"/>
          <w:sz w:val="22"/>
          <w:szCs w:val="22"/>
        </w:rPr>
        <w:t>a relationship under which Dev</w:t>
      </w:r>
      <w:r w:rsidR="000714E6">
        <w:rPr>
          <w:rFonts w:asciiTheme="majorHAnsi" w:hAnsiTheme="majorHAnsi" w:cs="Arial"/>
          <w:sz w:val="22"/>
          <w:szCs w:val="22"/>
        </w:rPr>
        <w:t>eloper may be granted deployment rights as described in Section 6 below)</w:t>
      </w:r>
      <w:r w:rsidR="000447F0">
        <w:rPr>
          <w:rFonts w:asciiTheme="majorHAnsi" w:hAnsiTheme="majorHAnsi" w:cs="Arial"/>
          <w:sz w:val="22"/>
          <w:szCs w:val="22"/>
        </w:rPr>
        <w:t>.</w:t>
      </w:r>
      <w:r w:rsidRPr="00EE55CB">
        <w:rPr>
          <w:rFonts w:asciiTheme="majorHAnsi" w:hAnsiTheme="majorHAnsi" w:cs="Arial"/>
          <w:sz w:val="22"/>
          <w:szCs w:val="22"/>
        </w:rPr>
        <w:t xml:space="preserve">  </w:t>
      </w:r>
      <w:r w:rsidR="001B1755">
        <w:rPr>
          <w:rFonts w:asciiTheme="majorHAnsi" w:hAnsiTheme="majorHAnsi" w:cs="Arial"/>
          <w:sz w:val="22"/>
          <w:szCs w:val="22"/>
        </w:rPr>
        <w:t xml:space="preserve">Neither party would have any obligations in connection with </w:t>
      </w:r>
      <w:r w:rsidR="0037228A">
        <w:rPr>
          <w:rFonts w:asciiTheme="majorHAnsi" w:hAnsiTheme="majorHAnsi" w:cs="Arial"/>
          <w:sz w:val="22"/>
          <w:szCs w:val="22"/>
        </w:rPr>
        <w:t xml:space="preserve">any such partner relationship unless and until the parties enter into a separate agreement (or an amendment hereto) which documents the terms and conditions of the relationship.  </w:t>
      </w:r>
      <w:r w:rsidRPr="00EE55CB">
        <w:rPr>
          <w:rFonts w:asciiTheme="majorHAnsi" w:hAnsiTheme="majorHAnsi" w:cs="Arial"/>
          <w:sz w:val="22"/>
          <w:szCs w:val="22"/>
        </w:rPr>
        <w:t xml:space="preserve">In addition, </w:t>
      </w:r>
      <w:r w:rsidR="00164C38">
        <w:rPr>
          <w:rFonts w:asciiTheme="majorHAnsi" w:hAnsiTheme="majorHAnsi" w:cs="Arial"/>
          <w:sz w:val="22"/>
          <w:szCs w:val="22"/>
        </w:rPr>
        <w:t xml:space="preserve">Developer grants </w:t>
      </w:r>
      <w:r w:rsidRPr="00EE55CB">
        <w:rPr>
          <w:rFonts w:asciiTheme="majorHAnsi" w:hAnsiTheme="majorHAnsi" w:cs="Arial"/>
          <w:sz w:val="22"/>
          <w:szCs w:val="22"/>
        </w:rPr>
        <w:t>Blackboard the right</w:t>
      </w:r>
      <w:r>
        <w:rPr>
          <w:rFonts w:asciiTheme="majorHAnsi" w:hAnsiTheme="majorHAnsi" w:cs="Arial"/>
          <w:sz w:val="22"/>
          <w:szCs w:val="22"/>
        </w:rPr>
        <w:t xml:space="preserve"> to use Developer’s name, </w:t>
      </w:r>
      <w:r w:rsidRPr="00EE55CB">
        <w:rPr>
          <w:rFonts w:asciiTheme="majorHAnsi" w:hAnsiTheme="majorHAnsi" w:cs="Arial"/>
          <w:sz w:val="22"/>
          <w:szCs w:val="22"/>
        </w:rPr>
        <w:t xml:space="preserve">logo and applicable trademarks, in promotional materials and otherwise in order to promote, market and/or otherwise identify Developer as a </w:t>
      </w:r>
      <w:r>
        <w:rPr>
          <w:rFonts w:asciiTheme="majorHAnsi" w:hAnsiTheme="majorHAnsi" w:cs="Arial"/>
          <w:sz w:val="22"/>
          <w:szCs w:val="22"/>
        </w:rPr>
        <w:t xml:space="preserve">registered developer of REST applications which are designed to interoperate with Blackboard Applications.  </w:t>
      </w:r>
    </w:p>
    <w:p w14:paraId="76881744" w14:textId="0297CEE5" w:rsidR="004006CE" w:rsidRPr="00EE55CB" w:rsidRDefault="004006CE" w:rsidP="003208D1">
      <w:pPr>
        <w:pStyle w:val="ListParagraph"/>
        <w:numPr>
          <w:ilvl w:val="1"/>
          <w:numId w:val="6"/>
        </w:numPr>
        <w:rPr>
          <w:rFonts w:asciiTheme="majorHAnsi" w:hAnsiTheme="majorHAnsi" w:cs="Times New Roman"/>
          <w:sz w:val="22"/>
          <w:szCs w:val="22"/>
        </w:rPr>
      </w:pPr>
      <w:ins w:id="1" w:author="Mark O'Neil" w:date="2017-03-30T15:23:00Z">
        <w:r w:rsidRPr="004006CE">
          <w:rPr>
            <w:rFonts w:asciiTheme="majorHAnsi" w:hAnsiTheme="majorHAnsi" w:cs="Times New Roman"/>
            <w:sz w:val="22"/>
            <w:szCs w:val="22"/>
          </w:rPr>
          <w:t xml:space="preserve">Developer shall not share or expose the Developer Application Key/Secret pair. Application Key/Secret pairs shall  only be held in the Developer Application code. Similarly the Developer Application must never expose the Developer Application OAuth Token. Exposing the Developer Application Key/Secret pair, or the OAuth Token will create a serious security risk. If Developer believes </w:t>
        </w:r>
      </w:ins>
      <w:r w:rsidR="00131E6C">
        <w:rPr>
          <w:rFonts w:asciiTheme="majorHAnsi" w:hAnsiTheme="majorHAnsi" w:cs="Times New Roman"/>
          <w:sz w:val="22"/>
          <w:szCs w:val="22"/>
        </w:rPr>
        <w:t>he/she</w:t>
      </w:r>
      <w:bookmarkStart w:id="2" w:name="_GoBack"/>
      <w:bookmarkEnd w:id="2"/>
      <w:ins w:id="3" w:author="Mark O'Neil" w:date="2017-03-30T15:23:00Z">
        <w:r w:rsidRPr="004006CE">
          <w:rPr>
            <w:rFonts w:asciiTheme="majorHAnsi" w:hAnsiTheme="majorHAnsi" w:cs="Times New Roman"/>
            <w:sz w:val="22"/>
            <w:szCs w:val="22"/>
          </w:rPr>
          <w:t xml:space="preserve"> has exposed an Application Key/Secret pair the Developer may request a new pair for the Developer Application using the Developer Portal My Applications management page.  Blackboard shall in no way be responsible for lost or exposed data resulting from unapproved or inappropriate use of REST Application Key/Secret pairs or OAuth Tokens.</w:t>
        </w:r>
      </w:ins>
    </w:p>
    <w:p w14:paraId="61CE6EAB" w14:textId="77777777" w:rsidR="009606A3" w:rsidRDefault="009606A3" w:rsidP="003208D1">
      <w:pPr>
        <w:pStyle w:val="ListParagraph"/>
        <w:ind w:left="360"/>
        <w:rPr>
          <w:rFonts w:asciiTheme="majorHAnsi" w:hAnsiTheme="majorHAnsi" w:cs="Times New Roman"/>
          <w:sz w:val="22"/>
          <w:szCs w:val="22"/>
        </w:rPr>
      </w:pPr>
    </w:p>
    <w:p w14:paraId="47787881" w14:textId="77777777" w:rsidR="000156AF" w:rsidRDefault="000156AF" w:rsidP="003208D1">
      <w:pPr>
        <w:pStyle w:val="ListParagraph"/>
        <w:numPr>
          <w:ilvl w:val="0"/>
          <w:numId w:val="6"/>
        </w:numPr>
        <w:rPr>
          <w:rFonts w:asciiTheme="majorHAnsi" w:hAnsiTheme="majorHAnsi" w:cs="Times New Roman"/>
          <w:b/>
          <w:sz w:val="22"/>
          <w:szCs w:val="22"/>
        </w:rPr>
      </w:pPr>
      <w:r>
        <w:rPr>
          <w:rFonts w:asciiTheme="majorHAnsi" w:hAnsiTheme="majorHAnsi" w:cs="Times New Roman"/>
          <w:b/>
          <w:sz w:val="22"/>
          <w:szCs w:val="22"/>
        </w:rPr>
        <w:t>DISTRIBUTION AND DEPLOYMENT OF DEVELOPER APPLICATIONS</w:t>
      </w:r>
    </w:p>
    <w:p w14:paraId="73B3BEC2" w14:textId="77777777" w:rsidR="000156AF" w:rsidRPr="00313BF6" w:rsidRDefault="000156AF" w:rsidP="003208D1">
      <w:pPr>
        <w:pStyle w:val="ListParagraph"/>
        <w:ind w:left="792"/>
        <w:rPr>
          <w:rFonts w:asciiTheme="majorHAnsi" w:hAnsiTheme="majorHAnsi" w:cs="Times New Roman"/>
          <w:b/>
          <w:sz w:val="22"/>
          <w:szCs w:val="22"/>
        </w:rPr>
      </w:pPr>
    </w:p>
    <w:p w14:paraId="51AA06C5" w14:textId="42642FA1" w:rsidR="000156AF" w:rsidRDefault="002C6F3E" w:rsidP="003208D1">
      <w:pPr>
        <w:pStyle w:val="ListParagraph"/>
        <w:ind w:left="792"/>
        <w:rPr>
          <w:rFonts w:asciiTheme="majorHAnsi" w:hAnsiTheme="majorHAnsi" w:cs="Times New Roman"/>
          <w:sz w:val="22"/>
          <w:szCs w:val="22"/>
        </w:rPr>
      </w:pPr>
      <w:r>
        <w:rPr>
          <w:rFonts w:asciiTheme="majorHAnsi" w:hAnsiTheme="majorHAnsi" w:cs="Times New Roman"/>
          <w:sz w:val="22"/>
          <w:szCs w:val="22"/>
        </w:rPr>
        <w:t xml:space="preserve">The purpose of this Agreement is to enable Developer to gain access to the APIs, Documentation and </w:t>
      </w:r>
      <w:r w:rsidR="00B5345B">
        <w:rPr>
          <w:rFonts w:asciiTheme="majorHAnsi" w:hAnsiTheme="majorHAnsi" w:cs="Times New Roman"/>
          <w:sz w:val="22"/>
          <w:szCs w:val="22"/>
        </w:rPr>
        <w:t>DVBA</w:t>
      </w:r>
      <w:r>
        <w:rPr>
          <w:rFonts w:asciiTheme="majorHAnsi" w:hAnsiTheme="majorHAnsi" w:cs="Times New Roman"/>
          <w:sz w:val="22"/>
          <w:szCs w:val="22"/>
        </w:rPr>
        <w:t>(s) in order to develop Developer Applications and conduct non-production testing of the interoperability of such Developer Applications with the associated Blackboar</w:t>
      </w:r>
      <w:r w:rsidR="005B6A86">
        <w:rPr>
          <w:rFonts w:asciiTheme="majorHAnsi" w:hAnsiTheme="majorHAnsi" w:cs="Times New Roman"/>
          <w:sz w:val="22"/>
          <w:szCs w:val="22"/>
        </w:rPr>
        <w:t xml:space="preserve">d Application(s).  </w:t>
      </w:r>
      <w:r>
        <w:rPr>
          <w:rFonts w:asciiTheme="majorHAnsi" w:hAnsiTheme="majorHAnsi" w:cs="Times New Roman"/>
          <w:sz w:val="22"/>
          <w:szCs w:val="22"/>
        </w:rPr>
        <w:t>Developer is not authorized under this Agreement to</w:t>
      </w:r>
      <w:r w:rsidR="005B6A86">
        <w:rPr>
          <w:rFonts w:asciiTheme="majorHAnsi" w:hAnsiTheme="majorHAnsi" w:cs="Times New Roman"/>
          <w:sz w:val="22"/>
          <w:szCs w:val="22"/>
        </w:rPr>
        <w:t xml:space="preserve">, and warrants that it shall not: (a) </w:t>
      </w:r>
      <w:r w:rsidR="004573F3">
        <w:rPr>
          <w:rFonts w:asciiTheme="majorHAnsi" w:hAnsiTheme="majorHAnsi" w:cs="Times New Roman"/>
          <w:sz w:val="22"/>
          <w:szCs w:val="22"/>
        </w:rPr>
        <w:t xml:space="preserve">operate, </w:t>
      </w:r>
      <w:r>
        <w:rPr>
          <w:rFonts w:asciiTheme="majorHAnsi" w:hAnsiTheme="majorHAnsi" w:cs="Times New Roman"/>
          <w:sz w:val="22"/>
          <w:szCs w:val="22"/>
        </w:rPr>
        <w:t>deploy</w:t>
      </w:r>
      <w:r w:rsidR="004573F3">
        <w:rPr>
          <w:rFonts w:asciiTheme="majorHAnsi" w:hAnsiTheme="majorHAnsi" w:cs="Times New Roman"/>
          <w:sz w:val="22"/>
          <w:szCs w:val="22"/>
        </w:rPr>
        <w:t>,</w:t>
      </w:r>
      <w:r>
        <w:rPr>
          <w:rFonts w:asciiTheme="majorHAnsi" w:hAnsiTheme="majorHAnsi" w:cs="Times New Roman"/>
          <w:sz w:val="22"/>
          <w:szCs w:val="22"/>
        </w:rPr>
        <w:t xml:space="preserve"> or distribute a Developer Application </w:t>
      </w:r>
      <w:r w:rsidR="000156AF">
        <w:rPr>
          <w:rFonts w:asciiTheme="majorHAnsi" w:hAnsiTheme="majorHAnsi" w:cs="Times New Roman"/>
          <w:sz w:val="22"/>
          <w:szCs w:val="22"/>
        </w:rPr>
        <w:t xml:space="preserve">for access </w:t>
      </w:r>
      <w:r>
        <w:rPr>
          <w:rFonts w:asciiTheme="majorHAnsi" w:hAnsiTheme="majorHAnsi" w:cs="Times New Roman"/>
          <w:sz w:val="22"/>
          <w:szCs w:val="22"/>
        </w:rPr>
        <w:t>or</w:t>
      </w:r>
      <w:r w:rsidR="000156AF">
        <w:rPr>
          <w:rFonts w:asciiTheme="majorHAnsi" w:hAnsiTheme="majorHAnsi" w:cs="Times New Roman"/>
          <w:sz w:val="22"/>
          <w:szCs w:val="22"/>
        </w:rPr>
        <w:t xml:space="preserve"> use by Developer’s customers</w:t>
      </w:r>
      <w:r>
        <w:rPr>
          <w:rFonts w:asciiTheme="majorHAnsi" w:hAnsiTheme="majorHAnsi" w:cs="Times New Roman"/>
          <w:sz w:val="22"/>
          <w:szCs w:val="22"/>
        </w:rPr>
        <w:t xml:space="preserve"> or any third party</w:t>
      </w:r>
      <w:r w:rsidR="004573F3">
        <w:rPr>
          <w:rFonts w:asciiTheme="majorHAnsi" w:hAnsiTheme="majorHAnsi" w:cs="Times New Roman"/>
          <w:sz w:val="22"/>
          <w:szCs w:val="22"/>
        </w:rPr>
        <w:t xml:space="preserve">, or </w:t>
      </w:r>
      <w:r w:rsidR="005B6A86">
        <w:rPr>
          <w:rFonts w:asciiTheme="majorHAnsi" w:hAnsiTheme="majorHAnsi" w:cs="Times New Roman"/>
          <w:sz w:val="22"/>
          <w:szCs w:val="22"/>
        </w:rPr>
        <w:t xml:space="preserve">(b) </w:t>
      </w:r>
      <w:r w:rsidR="004573F3">
        <w:rPr>
          <w:rFonts w:asciiTheme="majorHAnsi" w:hAnsiTheme="majorHAnsi" w:cs="Times New Roman"/>
          <w:sz w:val="22"/>
          <w:szCs w:val="22"/>
        </w:rPr>
        <w:t xml:space="preserve">use the APIs other than </w:t>
      </w:r>
      <w:r w:rsidR="005B6A86">
        <w:rPr>
          <w:rFonts w:asciiTheme="majorHAnsi" w:hAnsiTheme="majorHAnsi" w:cs="Times New Roman"/>
          <w:sz w:val="22"/>
          <w:szCs w:val="22"/>
        </w:rPr>
        <w:t xml:space="preserve">to facilitate </w:t>
      </w:r>
      <w:r w:rsidR="007B37C9">
        <w:rPr>
          <w:rFonts w:asciiTheme="majorHAnsi" w:hAnsiTheme="majorHAnsi" w:cs="Times New Roman"/>
          <w:sz w:val="22"/>
          <w:szCs w:val="22"/>
        </w:rPr>
        <w:t xml:space="preserve">interaction </w:t>
      </w:r>
      <w:r w:rsidR="005B6A86">
        <w:rPr>
          <w:rFonts w:asciiTheme="majorHAnsi" w:hAnsiTheme="majorHAnsi" w:cs="Times New Roman"/>
          <w:sz w:val="22"/>
          <w:szCs w:val="22"/>
        </w:rPr>
        <w:t xml:space="preserve">of a Developer Application </w:t>
      </w:r>
      <w:r w:rsidR="007B37C9">
        <w:rPr>
          <w:rFonts w:asciiTheme="majorHAnsi" w:hAnsiTheme="majorHAnsi" w:cs="Times New Roman"/>
          <w:sz w:val="22"/>
          <w:szCs w:val="22"/>
        </w:rPr>
        <w:t xml:space="preserve">with the </w:t>
      </w:r>
      <w:r w:rsidR="005B6A86">
        <w:rPr>
          <w:rFonts w:asciiTheme="majorHAnsi" w:hAnsiTheme="majorHAnsi" w:cs="Times New Roman"/>
          <w:sz w:val="22"/>
          <w:szCs w:val="22"/>
        </w:rPr>
        <w:t xml:space="preserve">applicable </w:t>
      </w:r>
      <w:r w:rsidR="007B37C9">
        <w:rPr>
          <w:rFonts w:asciiTheme="majorHAnsi" w:hAnsiTheme="majorHAnsi" w:cs="Times New Roman"/>
          <w:sz w:val="22"/>
          <w:szCs w:val="22"/>
        </w:rPr>
        <w:t>DVBAs.  In order to so operate, de</w:t>
      </w:r>
      <w:r>
        <w:rPr>
          <w:rFonts w:asciiTheme="majorHAnsi" w:hAnsiTheme="majorHAnsi" w:cs="Times New Roman"/>
          <w:sz w:val="22"/>
          <w:szCs w:val="22"/>
        </w:rPr>
        <w:t>ploy</w:t>
      </w:r>
      <w:r w:rsidR="007B37C9">
        <w:rPr>
          <w:rFonts w:asciiTheme="majorHAnsi" w:hAnsiTheme="majorHAnsi" w:cs="Times New Roman"/>
          <w:sz w:val="22"/>
          <w:szCs w:val="22"/>
        </w:rPr>
        <w:t>,</w:t>
      </w:r>
      <w:r>
        <w:rPr>
          <w:rFonts w:asciiTheme="majorHAnsi" w:hAnsiTheme="majorHAnsi" w:cs="Times New Roman"/>
          <w:sz w:val="22"/>
          <w:szCs w:val="22"/>
        </w:rPr>
        <w:t xml:space="preserve"> or distribute any Developer Application, </w:t>
      </w:r>
      <w:r w:rsidR="000156AF">
        <w:rPr>
          <w:rFonts w:asciiTheme="majorHAnsi" w:hAnsiTheme="majorHAnsi" w:cs="Times New Roman"/>
          <w:sz w:val="22"/>
          <w:szCs w:val="22"/>
        </w:rPr>
        <w:t xml:space="preserve">Developer </w:t>
      </w:r>
      <w:r>
        <w:rPr>
          <w:rFonts w:asciiTheme="majorHAnsi" w:hAnsiTheme="majorHAnsi" w:cs="Times New Roman"/>
          <w:sz w:val="22"/>
          <w:szCs w:val="22"/>
        </w:rPr>
        <w:t>will be required to first</w:t>
      </w:r>
      <w:r w:rsidR="000156AF">
        <w:rPr>
          <w:rFonts w:asciiTheme="majorHAnsi" w:hAnsiTheme="majorHAnsi" w:cs="Times New Roman"/>
          <w:sz w:val="22"/>
          <w:szCs w:val="22"/>
        </w:rPr>
        <w:t xml:space="preserve"> </w:t>
      </w:r>
      <w:r w:rsidR="00866ACE">
        <w:rPr>
          <w:rFonts w:asciiTheme="majorHAnsi" w:hAnsiTheme="majorHAnsi" w:cs="Times New Roman"/>
          <w:sz w:val="22"/>
          <w:szCs w:val="22"/>
        </w:rPr>
        <w:t xml:space="preserve">enter into a separate agreement </w:t>
      </w:r>
      <w:r>
        <w:rPr>
          <w:rFonts w:asciiTheme="majorHAnsi" w:hAnsiTheme="majorHAnsi" w:cs="Times New Roman"/>
          <w:sz w:val="22"/>
          <w:szCs w:val="22"/>
        </w:rPr>
        <w:t xml:space="preserve">with Blackboard </w:t>
      </w:r>
      <w:r w:rsidR="008B7571">
        <w:rPr>
          <w:rFonts w:asciiTheme="majorHAnsi" w:hAnsiTheme="majorHAnsi" w:cs="Times New Roman"/>
          <w:sz w:val="22"/>
          <w:szCs w:val="22"/>
        </w:rPr>
        <w:t xml:space="preserve">which would, among other </w:t>
      </w:r>
      <w:r w:rsidR="00543F0E">
        <w:rPr>
          <w:rFonts w:asciiTheme="majorHAnsi" w:hAnsiTheme="majorHAnsi" w:cs="Times New Roman"/>
          <w:sz w:val="22"/>
          <w:szCs w:val="22"/>
        </w:rPr>
        <w:t>terms and conditions</w:t>
      </w:r>
      <w:r w:rsidR="008B7571">
        <w:rPr>
          <w:rFonts w:asciiTheme="majorHAnsi" w:hAnsiTheme="majorHAnsi" w:cs="Times New Roman"/>
          <w:sz w:val="22"/>
          <w:szCs w:val="22"/>
        </w:rPr>
        <w:t>, require</w:t>
      </w:r>
      <w:r w:rsidR="008C6F38">
        <w:rPr>
          <w:rFonts w:asciiTheme="majorHAnsi" w:hAnsiTheme="majorHAnsi" w:cs="Times New Roman"/>
          <w:sz w:val="22"/>
          <w:szCs w:val="22"/>
        </w:rPr>
        <w:t>: (</w:t>
      </w:r>
      <w:r w:rsidR="005B6A86">
        <w:rPr>
          <w:rFonts w:asciiTheme="majorHAnsi" w:hAnsiTheme="majorHAnsi" w:cs="Times New Roman"/>
          <w:sz w:val="22"/>
          <w:szCs w:val="22"/>
        </w:rPr>
        <w:t>i</w:t>
      </w:r>
      <w:r w:rsidR="008C6F38">
        <w:rPr>
          <w:rFonts w:asciiTheme="majorHAnsi" w:hAnsiTheme="majorHAnsi" w:cs="Times New Roman"/>
          <w:sz w:val="22"/>
          <w:szCs w:val="22"/>
        </w:rPr>
        <w:t>) registration of each Developer Application; (</w:t>
      </w:r>
      <w:r w:rsidR="005B6A86">
        <w:rPr>
          <w:rFonts w:asciiTheme="majorHAnsi" w:hAnsiTheme="majorHAnsi" w:cs="Times New Roman"/>
          <w:sz w:val="22"/>
          <w:szCs w:val="22"/>
        </w:rPr>
        <w:t>ii</w:t>
      </w:r>
      <w:r w:rsidR="008C6F38">
        <w:rPr>
          <w:rFonts w:asciiTheme="majorHAnsi" w:hAnsiTheme="majorHAnsi" w:cs="Times New Roman"/>
          <w:sz w:val="22"/>
          <w:szCs w:val="22"/>
        </w:rPr>
        <w:t xml:space="preserve">) </w:t>
      </w:r>
      <w:r w:rsidR="008B7571">
        <w:rPr>
          <w:rFonts w:asciiTheme="majorHAnsi" w:hAnsiTheme="majorHAnsi" w:cs="Times New Roman"/>
          <w:sz w:val="22"/>
          <w:szCs w:val="22"/>
        </w:rPr>
        <w:t xml:space="preserve">the purchase of </w:t>
      </w:r>
      <w:r w:rsidR="004F3A27">
        <w:rPr>
          <w:rFonts w:asciiTheme="majorHAnsi" w:hAnsiTheme="majorHAnsi" w:cs="Times New Roman"/>
          <w:sz w:val="22"/>
          <w:szCs w:val="22"/>
        </w:rPr>
        <w:t xml:space="preserve">appropriate </w:t>
      </w:r>
      <w:r w:rsidR="000156AF">
        <w:rPr>
          <w:rFonts w:asciiTheme="majorHAnsi" w:hAnsiTheme="majorHAnsi" w:cs="Times New Roman"/>
          <w:sz w:val="22"/>
          <w:szCs w:val="22"/>
        </w:rPr>
        <w:t xml:space="preserve">“production-level” </w:t>
      </w:r>
      <w:r w:rsidR="004F3A27">
        <w:rPr>
          <w:rFonts w:asciiTheme="majorHAnsi" w:hAnsiTheme="majorHAnsi" w:cs="Times New Roman"/>
          <w:sz w:val="22"/>
          <w:szCs w:val="22"/>
        </w:rPr>
        <w:t xml:space="preserve">usage limits (such as quotas, </w:t>
      </w:r>
      <w:r w:rsidR="000156AF">
        <w:rPr>
          <w:rFonts w:asciiTheme="majorHAnsi" w:hAnsiTheme="majorHAnsi" w:cs="Times New Roman"/>
          <w:sz w:val="22"/>
          <w:szCs w:val="22"/>
        </w:rPr>
        <w:t>bandwidth</w:t>
      </w:r>
      <w:r w:rsidR="004F3A27">
        <w:rPr>
          <w:rFonts w:asciiTheme="majorHAnsi" w:hAnsiTheme="majorHAnsi" w:cs="Times New Roman"/>
          <w:sz w:val="22"/>
          <w:szCs w:val="22"/>
        </w:rPr>
        <w:t xml:space="preserve"> limits</w:t>
      </w:r>
      <w:r w:rsidR="000156AF">
        <w:rPr>
          <w:rFonts w:asciiTheme="majorHAnsi" w:hAnsiTheme="majorHAnsi" w:cs="Times New Roman"/>
          <w:sz w:val="22"/>
          <w:szCs w:val="22"/>
        </w:rPr>
        <w:t xml:space="preserve"> </w:t>
      </w:r>
      <w:r w:rsidR="004F3A27">
        <w:rPr>
          <w:rFonts w:asciiTheme="majorHAnsi" w:hAnsiTheme="majorHAnsi" w:cs="Times New Roman"/>
          <w:sz w:val="22"/>
          <w:szCs w:val="22"/>
        </w:rPr>
        <w:t>and/or rate limits)</w:t>
      </w:r>
      <w:r w:rsidR="008C6F38">
        <w:rPr>
          <w:rFonts w:asciiTheme="majorHAnsi" w:hAnsiTheme="majorHAnsi" w:cs="Times New Roman"/>
          <w:sz w:val="22"/>
          <w:szCs w:val="22"/>
        </w:rPr>
        <w:t>;</w:t>
      </w:r>
      <w:r w:rsidR="008B7571">
        <w:rPr>
          <w:rFonts w:asciiTheme="majorHAnsi" w:hAnsiTheme="majorHAnsi" w:cs="Times New Roman"/>
          <w:sz w:val="22"/>
          <w:szCs w:val="22"/>
        </w:rPr>
        <w:t xml:space="preserve"> </w:t>
      </w:r>
      <w:r w:rsidR="008C6F38">
        <w:rPr>
          <w:rFonts w:asciiTheme="majorHAnsi" w:hAnsiTheme="majorHAnsi" w:cs="Times New Roman"/>
          <w:sz w:val="22"/>
          <w:szCs w:val="22"/>
        </w:rPr>
        <w:t>and</w:t>
      </w:r>
      <w:r w:rsidR="007B37C9">
        <w:rPr>
          <w:rFonts w:asciiTheme="majorHAnsi" w:hAnsiTheme="majorHAnsi" w:cs="Times New Roman"/>
          <w:sz w:val="22"/>
          <w:szCs w:val="22"/>
        </w:rPr>
        <w:t>/or</w:t>
      </w:r>
      <w:r w:rsidR="005B6A86">
        <w:rPr>
          <w:rFonts w:asciiTheme="majorHAnsi" w:hAnsiTheme="majorHAnsi" w:cs="Times New Roman"/>
          <w:sz w:val="22"/>
          <w:szCs w:val="22"/>
        </w:rPr>
        <w:t xml:space="preserve"> (iii</w:t>
      </w:r>
      <w:r w:rsidR="008C6F38">
        <w:rPr>
          <w:rFonts w:asciiTheme="majorHAnsi" w:hAnsiTheme="majorHAnsi" w:cs="Times New Roman"/>
          <w:sz w:val="22"/>
          <w:szCs w:val="22"/>
        </w:rPr>
        <w:t xml:space="preserve">) the purchase of </w:t>
      </w:r>
      <w:r w:rsidR="009A31A4">
        <w:rPr>
          <w:rFonts w:asciiTheme="majorHAnsi" w:hAnsiTheme="majorHAnsi" w:cs="Times New Roman"/>
          <w:sz w:val="22"/>
          <w:szCs w:val="22"/>
        </w:rPr>
        <w:t xml:space="preserve">an appropriate level of </w:t>
      </w:r>
      <w:r w:rsidR="008B7571">
        <w:rPr>
          <w:rFonts w:asciiTheme="majorHAnsi" w:hAnsiTheme="majorHAnsi" w:cs="Times New Roman"/>
          <w:sz w:val="22"/>
          <w:szCs w:val="22"/>
        </w:rPr>
        <w:t xml:space="preserve">membership in </w:t>
      </w:r>
      <w:r w:rsidR="00176577">
        <w:rPr>
          <w:rFonts w:asciiTheme="majorHAnsi" w:hAnsiTheme="majorHAnsi" w:cs="Times New Roman"/>
          <w:sz w:val="22"/>
          <w:szCs w:val="22"/>
        </w:rPr>
        <w:t>the “</w:t>
      </w:r>
      <w:r w:rsidR="008B7571">
        <w:rPr>
          <w:rFonts w:asciiTheme="majorHAnsi" w:hAnsiTheme="majorHAnsi" w:cs="Times New Roman"/>
          <w:sz w:val="22"/>
          <w:szCs w:val="22"/>
        </w:rPr>
        <w:t>Blackboard Developer Network</w:t>
      </w:r>
      <w:r w:rsidR="00176577">
        <w:rPr>
          <w:rFonts w:asciiTheme="majorHAnsi" w:hAnsiTheme="majorHAnsi" w:cs="Times New Roman"/>
          <w:sz w:val="22"/>
          <w:szCs w:val="22"/>
        </w:rPr>
        <w:t>”</w:t>
      </w:r>
      <w:r w:rsidR="008B7571">
        <w:rPr>
          <w:rFonts w:asciiTheme="majorHAnsi" w:hAnsiTheme="majorHAnsi" w:cs="Times New Roman"/>
          <w:sz w:val="22"/>
          <w:szCs w:val="22"/>
        </w:rPr>
        <w:t xml:space="preserve"> or similar program</w:t>
      </w:r>
      <w:r>
        <w:rPr>
          <w:rFonts w:asciiTheme="majorHAnsi" w:hAnsiTheme="majorHAnsi" w:cs="Times New Roman"/>
          <w:sz w:val="22"/>
          <w:szCs w:val="22"/>
        </w:rPr>
        <w:t>.  I</w:t>
      </w:r>
      <w:r w:rsidR="00F63BF4">
        <w:rPr>
          <w:rFonts w:asciiTheme="majorHAnsi" w:hAnsiTheme="majorHAnsi" w:cs="Times New Roman"/>
          <w:sz w:val="22"/>
          <w:szCs w:val="22"/>
        </w:rPr>
        <w:t xml:space="preserve">nformation regarding the process for entering into such agreement shall be made available </w:t>
      </w:r>
      <w:r>
        <w:rPr>
          <w:rFonts w:asciiTheme="majorHAnsi" w:hAnsiTheme="majorHAnsi" w:cs="Times New Roman"/>
          <w:sz w:val="22"/>
          <w:szCs w:val="22"/>
        </w:rPr>
        <w:t xml:space="preserve">by Blackboard </w:t>
      </w:r>
      <w:r w:rsidR="00F63BF4">
        <w:rPr>
          <w:rFonts w:asciiTheme="majorHAnsi" w:hAnsiTheme="majorHAnsi" w:cs="Times New Roman"/>
          <w:sz w:val="22"/>
          <w:szCs w:val="22"/>
        </w:rPr>
        <w:t xml:space="preserve">on the Portal or </w:t>
      </w:r>
      <w:r>
        <w:rPr>
          <w:rFonts w:asciiTheme="majorHAnsi" w:hAnsiTheme="majorHAnsi" w:cs="Times New Roman"/>
          <w:sz w:val="22"/>
          <w:szCs w:val="22"/>
        </w:rPr>
        <w:t>otherwise.</w:t>
      </w:r>
      <w:r w:rsidR="000156AF">
        <w:rPr>
          <w:rFonts w:asciiTheme="majorHAnsi" w:hAnsiTheme="majorHAnsi" w:cs="Times New Roman"/>
          <w:sz w:val="22"/>
          <w:szCs w:val="22"/>
        </w:rPr>
        <w:t xml:space="preserve"> </w:t>
      </w:r>
      <w:r>
        <w:rPr>
          <w:rFonts w:asciiTheme="majorHAnsi" w:hAnsiTheme="majorHAnsi" w:cs="Times New Roman"/>
          <w:sz w:val="22"/>
          <w:szCs w:val="22"/>
        </w:rPr>
        <w:t xml:space="preserve">Developer </w:t>
      </w:r>
      <w:r w:rsidR="007B37C9">
        <w:rPr>
          <w:rFonts w:asciiTheme="majorHAnsi" w:hAnsiTheme="majorHAnsi" w:cs="Times New Roman"/>
          <w:sz w:val="22"/>
          <w:szCs w:val="22"/>
        </w:rPr>
        <w:t>acknowledges that its expenditure of time and money in developing Developer Applications is at its own risk and Blackboard makes no guarantees with regard to the availability of Blackboard Applications</w:t>
      </w:r>
      <w:r>
        <w:rPr>
          <w:rFonts w:asciiTheme="majorHAnsi" w:hAnsiTheme="majorHAnsi" w:cs="Times New Roman"/>
          <w:sz w:val="22"/>
          <w:szCs w:val="22"/>
        </w:rPr>
        <w:t xml:space="preserve">. </w:t>
      </w:r>
      <w:r w:rsidR="00F63BF4">
        <w:rPr>
          <w:rFonts w:asciiTheme="majorHAnsi" w:hAnsiTheme="majorHAnsi" w:cs="Times New Roman"/>
          <w:sz w:val="22"/>
          <w:szCs w:val="22"/>
        </w:rPr>
        <w:t xml:space="preserve"> </w:t>
      </w:r>
    </w:p>
    <w:p w14:paraId="02D29BCC" w14:textId="77777777" w:rsidR="00DE7EF7" w:rsidRPr="00462161" w:rsidRDefault="00DE7EF7" w:rsidP="003208D1">
      <w:pPr>
        <w:rPr>
          <w:rFonts w:asciiTheme="majorHAnsi" w:hAnsiTheme="majorHAnsi" w:cs="Times New Roman"/>
          <w:sz w:val="22"/>
          <w:szCs w:val="22"/>
        </w:rPr>
      </w:pPr>
    </w:p>
    <w:p w14:paraId="64AF879F" w14:textId="77777777" w:rsidR="00D17EF0" w:rsidRPr="00255EA3" w:rsidRDefault="00D17EF0" w:rsidP="003208D1">
      <w:pPr>
        <w:pStyle w:val="ListParagraph"/>
        <w:numPr>
          <w:ilvl w:val="0"/>
          <w:numId w:val="6"/>
        </w:numPr>
        <w:spacing w:line="240" w:lineRule="atLeast"/>
        <w:rPr>
          <w:rFonts w:asciiTheme="majorHAnsi" w:hAnsiTheme="majorHAnsi"/>
          <w:b/>
          <w:sz w:val="22"/>
        </w:rPr>
      </w:pPr>
      <w:r w:rsidRPr="00255EA3">
        <w:rPr>
          <w:rFonts w:asciiTheme="majorHAnsi" w:hAnsiTheme="majorHAnsi"/>
          <w:b/>
          <w:sz w:val="22"/>
          <w:szCs w:val="22"/>
        </w:rPr>
        <w:t>TERM AND TERMINATION</w:t>
      </w:r>
    </w:p>
    <w:p w14:paraId="3CF2C68A" w14:textId="77777777" w:rsidR="00AF619A" w:rsidRPr="00255EA3" w:rsidRDefault="00AF619A" w:rsidP="003208D1">
      <w:pPr>
        <w:pStyle w:val="ListParagraph"/>
        <w:spacing w:line="240" w:lineRule="atLeast"/>
        <w:ind w:left="360"/>
        <w:rPr>
          <w:rFonts w:asciiTheme="majorHAnsi" w:hAnsiTheme="majorHAnsi"/>
          <w:b/>
          <w:sz w:val="22"/>
        </w:rPr>
      </w:pPr>
    </w:p>
    <w:p w14:paraId="48B77C91" w14:textId="77777777" w:rsidR="00D36BC2" w:rsidRPr="00255EA3" w:rsidRDefault="00AF619A" w:rsidP="003208D1">
      <w:pPr>
        <w:pStyle w:val="ListParagraph"/>
        <w:numPr>
          <w:ilvl w:val="1"/>
          <w:numId w:val="6"/>
        </w:numPr>
        <w:spacing w:line="240" w:lineRule="atLeast"/>
        <w:rPr>
          <w:rFonts w:asciiTheme="majorHAnsi" w:hAnsiTheme="majorHAnsi" w:cs="Times New Roman"/>
          <w:b/>
          <w:sz w:val="22"/>
          <w:szCs w:val="22"/>
        </w:rPr>
      </w:pPr>
      <w:bookmarkStart w:id="4" w:name="_Ref254774334"/>
      <w:r w:rsidRPr="00255EA3">
        <w:rPr>
          <w:rFonts w:asciiTheme="majorHAnsi" w:hAnsiTheme="majorHAnsi" w:cs="Times New Roman"/>
          <w:b/>
          <w:sz w:val="22"/>
          <w:szCs w:val="22"/>
        </w:rPr>
        <w:t>Term</w:t>
      </w:r>
      <w:r w:rsidR="006D4748" w:rsidRPr="00255EA3">
        <w:rPr>
          <w:rFonts w:asciiTheme="majorHAnsi" w:hAnsiTheme="majorHAnsi" w:cs="Times New Roman"/>
          <w:b/>
          <w:sz w:val="22"/>
          <w:szCs w:val="22"/>
        </w:rPr>
        <w:t xml:space="preserve"> of Master Agreement</w:t>
      </w:r>
      <w:r w:rsidRPr="00255EA3">
        <w:rPr>
          <w:rFonts w:asciiTheme="majorHAnsi" w:hAnsiTheme="majorHAnsi" w:cs="Times New Roman"/>
          <w:sz w:val="22"/>
          <w:szCs w:val="22"/>
        </w:rPr>
        <w:t xml:space="preserve">. This Agreement shall commence on the </w:t>
      </w:r>
      <w:r w:rsidR="00556D7C">
        <w:rPr>
          <w:rFonts w:asciiTheme="majorHAnsi" w:hAnsiTheme="majorHAnsi" w:cs="Times New Roman"/>
          <w:sz w:val="22"/>
          <w:szCs w:val="22"/>
        </w:rPr>
        <w:t>date it is entered into by Developer</w:t>
      </w:r>
      <w:r w:rsidRPr="00255EA3">
        <w:rPr>
          <w:rFonts w:asciiTheme="majorHAnsi" w:hAnsiTheme="majorHAnsi" w:cs="Times New Roman"/>
          <w:sz w:val="22"/>
          <w:szCs w:val="22"/>
        </w:rPr>
        <w:t xml:space="preserve"> and</w:t>
      </w:r>
      <w:r w:rsidR="00556D7C">
        <w:rPr>
          <w:rFonts w:asciiTheme="majorHAnsi" w:hAnsiTheme="majorHAnsi" w:cs="Times New Roman"/>
          <w:sz w:val="22"/>
          <w:szCs w:val="22"/>
        </w:rPr>
        <w:t xml:space="preserve"> shall remain in effect unless terminated pursuant to the terms below</w:t>
      </w:r>
      <w:r w:rsidR="00D36BC2" w:rsidRPr="00255EA3">
        <w:rPr>
          <w:rFonts w:asciiTheme="majorHAnsi" w:hAnsiTheme="majorHAnsi" w:cs="Times New Roman"/>
          <w:sz w:val="22"/>
          <w:szCs w:val="22"/>
        </w:rPr>
        <w:t xml:space="preserve">.  </w:t>
      </w:r>
    </w:p>
    <w:bookmarkEnd w:id="4"/>
    <w:p w14:paraId="423297C0" w14:textId="77777777" w:rsidR="00D36BC2" w:rsidRPr="00255EA3" w:rsidRDefault="00D36BC2" w:rsidP="003208D1">
      <w:pPr>
        <w:pStyle w:val="ListParagraph"/>
        <w:spacing w:line="240" w:lineRule="atLeast"/>
        <w:ind w:left="792"/>
        <w:rPr>
          <w:rFonts w:asciiTheme="majorHAnsi" w:hAnsiTheme="majorHAnsi" w:cs="Times New Roman"/>
          <w:b/>
          <w:sz w:val="22"/>
          <w:szCs w:val="22"/>
        </w:rPr>
      </w:pPr>
    </w:p>
    <w:p w14:paraId="29F468C2" w14:textId="77777777" w:rsidR="00881939" w:rsidRPr="00255EA3" w:rsidRDefault="00485D9E" w:rsidP="003208D1">
      <w:pPr>
        <w:pStyle w:val="ListParagraph"/>
        <w:numPr>
          <w:ilvl w:val="1"/>
          <w:numId w:val="6"/>
        </w:numPr>
        <w:spacing w:line="240" w:lineRule="atLeast"/>
        <w:rPr>
          <w:rFonts w:asciiTheme="majorHAnsi" w:hAnsiTheme="majorHAnsi" w:cs="Times New Roman"/>
          <w:sz w:val="22"/>
          <w:szCs w:val="22"/>
        </w:rPr>
      </w:pPr>
      <w:r w:rsidRPr="00255EA3">
        <w:rPr>
          <w:rFonts w:asciiTheme="majorHAnsi" w:hAnsiTheme="majorHAnsi" w:cs="Times New Roman"/>
          <w:b/>
          <w:sz w:val="22"/>
          <w:szCs w:val="22"/>
        </w:rPr>
        <w:t>Termination for Cause</w:t>
      </w:r>
      <w:r w:rsidR="006D4748" w:rsidRPr="00255EA3">
        <w:rPr>
          <w:rFonts w:asciiTheme="majorHAnsi" w:hAnsiTheme="majorHAnsi" w:cs="Times New Roman"/>
          <w:b/>
          <w:sz w:val="22"/>
          <w:szCs w:val="22"/>
        </w:rPr>
        <w:t xml:space="preserve">.  </w:t>
      </w:r>
      <w:r w:rsidR="00881939" w:rsidRPr="00255EA3">
        <w:rPr>
          <w:rFonts w:asciiTheme="majorHAnsi" w:hAnsiTheme="majorHAnsi" w:cs="Times New Roman"/>
          <w:sz w:val="22"/>
          <w:szCs w:val="22"/>
        </w:rPr>
        <w:t>Either party may terminate this Agreement upon written notice in the event that the other party breaches a provision hereof and fails to cure such breach within thirty (30) days of receipt of written notice thereof</w:t>
      </w:r>
      <w:r w:rsidR="007B37C9">
        <w:rPr>
          <w:rFonts w:asciiTheme="majorHAnsi" w:hAnsiTheme="majorHAnsi" w:cs="Times New Roman"/>
          <w:sz w:val="22"/>
          <w:szCs w:val="22"/>
        </w:rPr>
        <w:t xml:space="preserve">, provided that Blackboard may terminate immediately if Blackboard believes in its sole discretion that such breach is a threat to the operation or security of Blackboard </w:t>
      </w:r>
      <w:r w:rsidR="007B37C9">
        <w:rPr>
          <w:rFonts w:asciiTheme="majorHAnsi" w:hAnsiTheme="majorHAnsi" w:cs="Times New Roman"/>
          <w:sz w:val="22"/>
          <w:szCs w:val="22"/>
        </w:rPr>
        <w:lastRenderedPageBreak/>
        <w:t>Applications</w:t>
      </w:r>
      <w:r w:rsidR="00881939" w:rsidRPr="00255EA3">
        <w:rPr>
          <w:rFonts w:asciiTheme="majorHAnsi" w:hAnsiTheme="majorHAnsi" w:cs="Times New Roman"/>
          <w:sz w:val="22"/>
          <w:szCs w:val="22"/>
        </w:rPr>
        <w:t>.</w:t>
      </w:r>
      <w:r w:rsidR="001F4218">
        <w:rPr>
          <w:rFonts w:asciiTheme="majorHAnsi" w:hAnsiTheme="majorHAnsi" w:cs="Times New Roman"/>
          <w:sz w:val="22"/>
          <w:szCs w:val="22"/>
        </w:rPr>
        <w:t xml:space="preserve">  Blackboard may terminate this Agreement immediately if Developer markets or sells any product which is substantially similar, in whole or material part, to any Blackboard Application.</w:t>
      </w:r>
      <w:r w:rsidR="00881939" w:rsidRPr="00255EA3">
        <w:rPr>
          <w:rFonts w:asciiTheme="majorHAnsi" w:hAnsiTheme="majorHAnsi" w:cs="Times New Roman"/>
          <w:sz w:val="22"/>
          <w:szCs w:val="22"/>
        </w:rPr>
        <w:t xml:space="preserve"> </w:t>
      </w:r>
    </w:p>
    <w:p w14:paraId="2063A34F" w14:textId="77777777" w:rsidR="00E43508" w:rsidRPr="00255EA3" w:rsidRDefault="00E43508" w:rsidP="003208D1">
      <w:pPr>
        <w:pStyle w:val="ListParagraph"/>
        <w:rPr>
          <w:rFonts w:asciiTheme="majorHAnsi" w:hAnsiTheme="majorHAnsi" w:cs="Times New Roman"/>
          <w:sz w:val="22"/>
          <w:szCs w:val="22"/>
        </w:rPr>
      </w:pPr>
    </w:p>
    <w:p w14:paraId="297CD675" w14:textId="77777777" w:rsidR="009B2C3E" w:rsidRPr="00255EA3" w:rsidRDefault="00AF619A" w:rsidP="003208D1">
      <w:pPr>
        <w:pStyle w:val="ListParagraph"/>
        <w:numPr>
          <w:ilvl w:val="1"/>
          <w:numId w:val="6"/>
        </w:numPr>
        <w:spacing w:line="240" w:lineRule="atLeast"/>
        <w:rPr>
          <w:rFonts w:asciiTheme="majorHAnsi" w:hAnsiTheme="majorHAnsi" w:cs="Times New Roman"/>
          <w:sz w:val="22"/>
          <w:szCs w:val="22"/>
        </w:rPr>
      </w:pPr>
      <w:r w:rsidRPr="00255EA3">
        <w:rPr>
          <w:rFonts w:asciiTheme="majorHAnsi" w:hAnsiTheme="majorHAnsi" w:cs="Times New Roman"/>
          <w:b/>
          <w:sz w:val="22"/>
          <w:szCs w:val="22"/>
        </w:rPr>
        <w:t>Termination for C</w:t>
      </w:r>
      <w:r w:rsidR="009B2C3E" w:rsidRPr="00255EA3">
        <w:rPr>
          <w:rFonts w:asciiTheme="majorHAnsi" w:hAnsiTheme="majorHAnsi" w:cs="Times New Roman"/>
          <w:b/>
          <w:sz w:val="22"/>
          <w:szCs w:val="22"/>
        </w:rPr>
        <w:t>onvenience</w:t>
      </w:r>
      <w:r w:rsidRPr="00255EA3">
        <w:rPr>
          <w:rFonts w:asciiTheme="majorHAnsi" w:hAnsiTheme="majorHAnsi" w:cs="Times New Roman"/>
          <w:sz w:val="22"/>
          <w:szCs w:val="22"/>
        </w:rPr>
        <w:t xml:space="preserve">.  </w:t>
      </w:r>
      <w:r w:rsidR="009B2C3E" w:rsidRPr="00255EA3">
        <w:rPr>
          <w:rFonts w:asciiTheme="majorHAnsi" w:hAnsiTheme="majorHAnsi" w:cs="Times New Roman"/>
          <w:sz w:val="22"/>
          <w:szCs w:val="22"/>
        </w:rPr>
        <w:t xml:space="preserve">Either party may terminate this Agreement for any or no reason (i.e., for convenience) by providing written notice to the other party at least </w:t>
      </w:r>
      <w:r w:rsidR="009E0280" w:rsidRPr="00255EA3">
        <w:rPr>
          <w:rFonts w:asciiTheme="majorHAnsi" w:hAnsiTheme="majorHAnsi" w:cs="Times New Roman"/>
          <w:sz w:val="22"/>
          <w:szCs w:val="22"/>
        </w:rPr>
        <w:t>thirty (3</w:t>
      </w:r>
      <w:r w:rsidR="009B2C3E" w:rsidRPr="00255EA3">
        <w:rPr>
          <w:rFonts w:asciiTheme="majorHAnsi" w:hAnsiTheme="majorHAnsi" w:cs="Times New Roman"/>
          <w:sz w:val="22"/>
          <w:szCs w:val="22"/>
        </w:rPr>
        <w:t>0) days prior to the effective date of such termination.</w:t>
      </w:r>
      <w:r w:rsidR="009E0280" w:rsidRPr="00255EA3">
        <w:rPr>
          <w:rFonts w:asciiTheme="majorHAnsi" w:hAnsiTheme="majorHAnsi" w:cs="Times New Roman"/>
          <w:sz w:val="22"/>
          <w:szCs w:val="22"/>
        </w:rPr>
        <w:t xml:space="preserve"> </w:t>
      </w:r>
      <w:r w:rsidR="00B67DB0">
        <w:rPr>
          <w:rFonts w:asciiTheme="majorHAnsi" w:hAnsiTheme="majorHAnsi" w:cs="Times New Roman"/>
          <w:sz w:val="22"/>
          <w:szCs w:val="22"/>
        </w:rPr>
        <w:t xml:space="preserve"> </w:t>
      </w:r>
      <w:r w:rsidR="009B1416" w:rsidRPr="00255EA3">
        <w:rPr>
          <w:rFonts w:asciiTheme="majorHAnsi" w:hAnsiTheme="majorHAnsi" w:cs="Times New Roman"/>
          <w:sz w:val="22"/>
          <w:szCs w:val="22"/>
        </w:rPr>
        <w:t xml:space="preserve"> </w:t>
      </w:r>
    </w:p>
    <w:p w14:paraId="353C084B" w14:textId="77777777" w:rsidR="00E43508" w:rsidRPr="00255EA3" w:rsidRDefault="00E43508" w:rsidP="003208D1">
      <w:pPr>
        <w:pStyle w:val="ListParagraph"/>
        <w:rPr>
          <w:rFonts w:asciiTheme="majorHAnsi" w:hAnsiTheme="majorHAnsi" w:cs="Times New Roman"/>
          <w:sz w:val="22"/>
          <w:szCs w:val="22"/>
        </w:rPr>
      </w:pPr>
    </w:p>
    <w:p w14:paraId="5B16EB27" w14:textId="77777777" w:rsidR="00C031F6" w:rsidRDefault="00AF619A" w:rsidP="003208D1">
      <w:pPr>
        <w:pStyle w:val="ListParagraph"/>
        <w:numPr>
          <w:ilvl w:val="1"/>
          <w:numId w:val="6"/>
        </w:numPr>
        <w:spacing w:line="240" w:lineRule="atLeast"/>
        <w:rPr>
          <w:rFonts w:asciiTheme="majorHAnsi" w:hAnsiTheme="majorHAnsi" w:cs="Times New Roman"/>
          <w:sz w:val="22"/>
          <w:szCs w:val="22"/>
        </w:rPr>
      </w:pPr>
      <w:r w:rsidRPr="00255EA3">
        <w:rPr>
          <w:rFonts w:asciiTheme="majorHAnsi" w:hAnsiTheme="majorHAnsi" w:cs="Times New Roman"/>
          <w:b/>
          <w:sz w:val="22"/>
          <w:szCs w:val="22"/>
        </w:rPr>
        <w:t>Effect of Termination</w:t>
      </w:r>
      <w:r w:rsidRPr="00255EA3">
        <w:rPr>
          <w:rFonts w:asciiTheme="majorHAnsi" w:hAnsiTheme="majorHAnsi" w:cs="Times New Roman"/>
          <w:sz w:val="22"/>
          <w:szCs w:val="22"/>
        </w:rPr>
        <w:t xml:space="preserve">.  </w:t>
      </w:r>
      <w:r w:rsidR="006D5CD5" w:rsidRPr="00255EA3">
        <w:rPr>
          <w:rFonts w:asciiTheme="majorHAnsi" w:hAnsiTheme="majorHAnsi" w:cs="Times New Roman"/>
          <w:sz w:val="22"/>
          <w:szCs w:val="22"/>
        </w:rPr>
        <w:t xml:space="preserve"> </w:t>
      </w:r>
      <w:r w:rsidR="009B1416" w:rsidRPr="00255EA3">
        <w:rPr>
          <w:rFonts w:asciiTheme="majorHAnsi" w:hAnsiTheme="majorHAnsi" w:cs="Times New Roman"/>
          <w:sz w:val="22"/>
          <w:szCs w:val="22"/>
        </w:rPr>
        <w:t>U</w:t>
      </w:r>
      <w:r w:rsidR="006108F1" w:rsidRPr="00255EA3">
        <w:rPr>
          <w:rFonts w:asciiTheme="majorHAnsi" w:hAnsiTheme="majorHAnsi" w:cs="Times New Roman"/>
          <w:sz w:val="22"/>
          <w:szCs w:val="22"/>
        </w:rPr>
        <w:t>pon termination or expiration of this</w:t>
      </w:r>
      <w:r w:rsidR="006D5CD5" w:rsidRPr="00255EA3">
        <w:rPr>
          <w:rFonts w:asciiTheme="majorHAnsi" w:hAnsiTheme="majorHAnsi" w:cs="Times New Roman"/>
          <w:sz w:val="22"/>
          <w:szCs w:val="22"/>
        </w:rPr>
        <w:t xml:space="preserve"> </w:t>
      </w:r>
      <w:r w:rsidR="006108F1" w:rsidRPr="00255EA3">
        <w:rPr>
          <w:rFonts w:asciiTheme="majorHAnsi" w:hAnsiTheme="majorHAnsi" w:cs="Times New Roman"/>
          <w:sz w:val="22"/>
          <w:szCs w:val="22"/>
        </w:rPr>
        <w:t xml:space="preserve">Agreement, </w:t>
      </w:r>
      <w:r w:rsidR="009B088D" w:rsidRPr="00255EA3">
        <w:rPr>
          <w:rFonts w:asciiTheme="majorHAnsi" w:hAnsiTheme="majorHAnsi" w:cs="Times New Roman"/>
          <w:sz w:val="22"/>
          <w:szCs w:val="22"/>
        </w:rPr>
        <w:t>a</w:t>
      </w:r>
      <w:r w:rsidRPr="00255EA3">
        <w:rPr>
          <w:rFonts w:asciiTheme="majorHAnsi" w:hAnsiTheme="majorHAnsi" w:cs="Times New Roman"/>
          <w:sz w:val="22"/>
          <w:szCs w:val="22"/>
        </w:rPr>
        <w:t xml:space="preserve">ny </w:t>
      </w:r>
      <w:r w:rsidR="007C2C17" w:rsidRPr="00255EA3">
        <w:rPr>
          <w:rFonts w:asciiTheme="majorHAnsi" w:hAnsiTheme="majorHAnsi" w:cs="Times New Roman"/>
          <w:sz w:val="22"/>
          <w:szCs w:val="22"/>
        </w:rPr>
        <w:t xml:space="preserve">rights granted pursuant to this Agreement shall cease </w:t>
      </w:r>
      <w:r w:rsidRPr="00255EA3">
        <w:rPr>
          <w:rFonts w:asciiTheme="majorHAnsi" w:hAnsiTheme="majorHAnsi" w:cs="Times New Roman"/>
          <w:sz w:val="22"/>
          <w:szCs w:val="22"/>
        </w:rPr>
        <w:t xml:space="preserve">and each party shall </w:t>
      </w:r>
      <w:r w:rsidR="007C2C17" w:rsidRPr="00255EA3">
        <w:rPr>
          <w:rFonts w:asciiTheme="majorHAnsi" w:hAnsiTheme="majorHAnsi" w:cs="Times New Roman"/>
          <w:sz w:val="22"/>
          <w:szCs w:val="22"/>
        </w:rPr>
        <w:t xml:space="preserve">return </w:t>
      </w:r>
      <w:r w:rsidR="006108F1" w:rsidRPr="00255EA3">
        <w:rPr>
          <w:rFonts w:asciiTheme="majorHAnsi" w:hAnsiTheme="majorHAnsi" w:cs="Times New Roman"/>
          <w:sz w:val="22"/>
          <w:szCs w:val="22"/>
        </w:rPr>
        <w:t xml:space="preserve">(or, if so elected by the owning party, destroy) </w:t>
      </w:r>
      <w:r w:rsidRPr="00255EA3">
        <w:rPr>
          <w:rFonts w:asciiTheme="majorHAnsi" w:hAnsiTheme="majorHAnsi" w:cs="Times New Roman"/>
          <w:sz w:val="22"/>
          <w:szCs w:val="22"/>
        </w:rPr>
        <w:t xml:space="preserve">the other party’s </w:t>
      </w:r>
      <w:r w:rsidR="007C2C17" w:rsidRPr="00255EA3">
        <w:rPr>
          <w:rFonts w:asciiTheme="majorHAnsi" w:hAnsiTheme="majorHAnsi" w:cs="Times New Roman"/>
          <w:sz w:val="22"/>
          <w:szCs w:val="22"/>
        </w:rPr>
        <w:t>Confidential Information</w:t>
      </w:r>
      <w:r w:rsidRPr="00255EA3">
        <w:rPr>
          <w:rFonts w:asciiTheme="majorHAnsi" w:hAnsiTheme="majorHAnsi" w:cs="Times New Roman"/>
          <w:sz w:val="22"/>
          <w:szCs w:val="22"/>
        </w:rPr>
        <w:t xml:space="preserve"> </w:t>
      </w:r>
      <w:r w:rsidR="000E1AAA" w:rsidRPr="00255EA3">
        <w:rPr>
          <w:rFonts w:asciiTheme="majorHAnsi" w:hAnsiTheme="majorHAnsi" w:cs="Times New Roman"/>
          <w:sz w:val="22"/>
          <w:szCs w:val="22"/>
        </w:rPr>
        <w:t>in its possession (including all copies thereof</w:t>
      </w:r>
      <w:r w:rsidR="002C03CC" w:rsidRPr="00255EA3">
        <w:rPr>
          <w:rFonts w:asciiTheme="majorHAnsi" w:hAnsiTheme="majorHAnsi" w:cs="Times New Roman"/>
          <w:sz w:val="22"/>
          <w:szCs w:val="22"/>
        </w:rPr>
        <w:t xml:space="preserve">, </w:t>
      </w:r>
      <w:r w:rsidR="000E1AAA" w:rsidRPr="00255EA3">
        <w:rPr>
          <w:rFonts w:asciiTheme="majorHAnsi" w:hAnsiTheme="majorHAnsi" w:cs="Times New Roman"/>
          <w:sz w:val="22"/>
          <w:szCs w:val="22"/>
        </w:rPr>
        <w:t>whether electronic, hard-copy or otherwise)</w:t>
      </w:r>
      <w:r w:rsidR="003C2E6A" w:rsidRPr="00255EA3">
        <w:rPr>
          <w:rFonts w:asciiTheme="majorHAnsi" w:hAnsiTheme="majorHAnsi" w:cs="Times New Roman"/>
          <w:sz w:val="22"/>
          <w:szCs w:val="22"/>
        </w:rPr>
        <w:t xml:space="preserve">. </w:t>
      </w:r>
      <w:r w:rsidR="001F4218">
        <w:rPr>
          <w:rFonts w:asciiTheme="majorHAnsi" w:hAnsiTheme="majorHAnsi" w:cs="Times New Roman"/>
          <w:sz w:val="22"/>
          <w:szCs w:val="22"/>
        </w:rPr>
        <w:t xml:space="preserve">In addition, Developer shall immediately return all copies of the Blackboard APIs, Documentation and </w:t>
      </w:r>
      <w:r w:rsidR="007B37C9">
        <w:rPr>
          <w:rFonts w:asciiTheme="majorHAnsi" w:hAnsiTheme="majorHAnsi" w:cs="Times New Roman"/>
          <w:sz w:val="22"/>
          <w:szCs w:val="22"/>
        </w:rPr>
        <w:t>DVBA</w:t>
      </w:r>
      <w:r w:rsidR="001F4218">
        <w:rPr>
          <w:rFonts w:asciiTheme="majorHAnsi" w:hAnsiTheme="majorHAnsi" w:cs="Times New Roman"/>
          <w:sz w:val="22"/>
          <w:szCs w:val="22"/>
        </w:rPr>
        <w:t>s</w:t>
      </w:r>
      <w:r w:rsidR="008529C2">
        <w:rPr>
          <w:rFonts w:asciiTheme="majorHAnsi" w:hAnsiTheme="majorHAnsi" w:cs="Times New Roman"/>
          <w:sz w:val="22"/>
          <w:szCs w:val="22"/>
        </w:rPr>
        <w:t>.</w:t>
      </w:r>
      <w:r w:rsidR="001F4218">
        <w:rPr>
          <w:rFonts w:asciiTheme="majorHAnsi" w:hAnsiTheme="majorHAnsi" w:cs="Times New Roman"/>
          <w:sz w:val="22"/>
          <w:szCs w:val="22"/>
        </w:rPr>
        <w:t xml:space="preserve"> </w:t>
      </w:r>
    </w:p>
    <w:p w14:paraId="19482311" w14:textId="77777777" w:rsidR="00A20278" w:rsidRPr="00A20278" w:rsidRDefault="00A20278" w:rsidP="003208D1">
      <w:pPr>
        <w:pStyle w:val="ListParagraph"/>
        <w:rPr>
          <w:rFonts w:asciiTheme="majorHAnsi" w:hAnsiTheme="majorHAnsi" w:cs="Times New Roman"/>
          <w:sz w:val="22"/>
          <w:szCs w:val="22"/>
        </w:rPr>
      </w:pPr>
    </w:p>
    <w:p w14:paraId="7F760C3A" w14:textId="77777777" w:rsidR="00A20278" w:rsidRPr="00A20278" w:rsidRDefault="00C031F6" w:rsidP="003208D1">
      <w:pPr>
        <w:pStyle w:val="ListParagraph"/>
        <w:numPr>
          <w:ilvl w:val="1"/>
          <w:numId w:val="6"/>
        </w:numPr>
        <w:spacing w:line="240" w:lineRule="atLeast"/>
        <w:rPr>
          <w:rFonts w:asciiTheme="majorHAnsi" w:hAnsiTheme="majorHAnsi" w:cs="Times New Roman"/>
          <w:sz w:val="22"/>
          <w:szCs w:val="22"/>
        </w:rPr>
      </w:pPr>
      <w:r w:rsidRPr="00A20278">
        <w:rPr>
          <w:rFonts w:asciiTheme="majorHAnsi" w:hAnsiTheme="majorHAnsi" w:cs="Times New Roman"/>
          <w:b/>
          <w:sz w:val="22"/>
          <w:szCs w:val="22"/>
        </w:rPr>
        <w:t xml:space="preserve">Suspension.  </w:t>
      </w:r>
      <w:r w:rsidR="00A20278" w:rsidRPr="00A20278">
        <w:rPr>
          <w:rFonts w:asciiTheme="majorHAnsi" w:hAnsiTheme="majorHAnsi" w:cs="Arial"/>
          <w:sz w:val="22"/>
          <w:szCs w:val="22"/>
        </w:rPr>
        <w:t>Developer agrees that, if Blackboard determines</w:t>
      </w:r>
      <w:r w:rsidR="00A20278">
        <w:rPr>
          <w:rFonts w:asciiTheme="majorHAnsi" w:hAnsiTheme="majorHAnsi" w:cs="Arial"/>
          <w:sz w:val="22"/>
          <w:szCs w:val="22"/>
        </w:rPr>
        <w:t>,</w:t>
      </w:r>
      <w:r w:rsidR="00A20278" w:rsidRPr="00A20278">
        <w:rPr>
          <w:rFonts w:asciiTheme="majorHAnsi" w:hAnsiTheme="majorHAnsi" w:cs="Arial"/>
          <w:sz w:val="22"/>
          <w:szCs w:val="22"/>
        </w:rPr>
        <w:t xml:space="preserve"> in its sole discretion</w:t>
      </w:r>
      <w:r w:rsidR="00A20278">
        <w:rPr>
          <w:rFonts w:asciiTheme="majorHAnsi" w:hAnsiTheme="majorHAnsi" w:cs="Arial"/>
          <w:sz w:val="22"/>
          <w:szCs w:val="22"/>
        </w:rPr>
        <w:t>, that</w:t>
      </w:r>
      <w:r w:rsidR="008529C2">
        <w:rPr>
          <w:rFonts w:asciiTheme="majorHAnsi" w:hAnsiTheme="majorHAnsi" w:cs="Arial"/>
          <w:sz w:val="22"/>
          <w:szCs w:val="22"/>
        </w:rPr>
        <w:t xml:space="preserve"> Developer has: (a) breached any</w:t>
      </w:r>
      <w:r w:rsidR="00A20278">
        <w:rPr>
          <w:rFonts w:asciiTheme="majorHAnsi" w:hAnsiTheme="majorHAnsi" w:cs="Arial"/>
          <w:sz w:val="22"/>
          <w:szCs w:val="22"/>
        </w:rPr>
        <w:t xml:space="preserve"> term, condition or restriction of this Agreement; (b) </w:t>
      </w:r>
      <w:r w:rsidR="00A20278" w:rsidRPr="00A20278">
        <w:rPr>
          <w:rFonts w:asciiTheme="majorHAnsi" w:hAnsiTheme="majorHAnsi" w:cs="Arial"/>
          <w:sz w:val="22"/>
          <w:szCs w:val="22"/>
        </w:rPr>
        <w:t xml:space="preserve">developed any Developer Application </w:t>
      </w:r>
      <w:r w:rsidR="00A20278">
        <w:rPr>
          <w:rFonts w:asciiTheme="majorHAnsi" w:hAnsiTheme="majorHAnsi" w:cs="Arial"/>
          <w:sz w:val="22"/>
          <w:szCs w:val="22"/>
        </w:rPr>
        <w:t xml:space="preserve">or other software </w:t>
      </w:r>
      <w:r w:rsidR="00A20278" w:rsidRPr="00A20278">
        <w:rPr>
          <w:rFonts w:asciiTheme="majorHAnsi" w:hAnsiTheme="majorHAnsi" w:cs="Arial"/>
          <w:sz w:val="22"/>
          <w:szCs w:val="22"/>
        </w:rPr>
        <w:t>which poses any security or performance risk</w:t>
      </w:r>
      <w:r w:rsidR="00A20278">
        <w:rPr>
          <w:rFonts w:asciiTheme="majorHAnsi" w:hAnsiTheme="majorHAnsi" w:cs="Arial"/>
          <w:sz w:val="22"/>
          <w:szCs w:val="22"/>
        </w:rPr>
        <w:t xml:space="preserve"> to any system, network, hardware, software</w:t>
      </w:r>
      <w:r w:rsidR="00A20278" w:rsidRPr="00A20278">
        <w:rPr>
          <w:rFonts w:asciiTheme="majorHAnsi" w:hAnsiTheme="majorHAnsi" w:cs="Arial"/>
          <w:sz w:val="22"/>
          <w:szCs w:val="22"/>
        </w:rPr>
        <w:t xml:space="preserve">, </w:t>
      </w:r>
      <w:r w:rsidR="00A20278">
        <w:rPr>
          <w:rFonts w:asciiTheme="majorHAnsi" w:hAnsiTheme="majorHAnsi" w:cs="Arial"/>
          <w:sz w:val="22"/>
          <w:szCs w:val="22"/>
        </w:rPr>
        <w:t>or technology of Blackboard</w:t>
      </w:r>
      <w:r w:rsidR="008529C2">
        <w:rPr>
          <w:rFonts w:asciiTheme="majorHAnsi" w:hAnsiTheme="majorHAnsi" w:cs="Arial"/>
          <w:sz w:val="22"/>
          <w:szCs w:val="22"/>
        </w:rPr>
        <w:t xml:space="preserve"> or its suppliers or customers</w:t>
      </w:r>
      <w:r w:rsidR="00A20278">
        <w:rPr>
          <w:rFonts w:asciiTheme="majorHAnsi" w:hAnsiTheme="majorHAnsi" w:cs="Arial"/>
          <w:sz w:val="22"/>
          <w:szCs w:val="22"/>
        </w:rPr>
        <w:t xml:space="preserve">; (c) taken any action, or engaged in any conduct, which </w:t>
      </w:r>
      <w:r w:rsidR="00A20278" w:rsidRPr="00A20278">
        <w:rPr>
          <w:rFonts w:asciiTheme="majorHAnsi" w:hAnsiTheme="majorHAnsi" w:cs="Arial"/>
          <w:sz w:val="22"/>
          <w:szCs w:val="22"/>
        </w:rPr>
        <w:t>presents a risk of liability to</w:t>
      </w:r>
      <w:r w:rsidR="00A20278">
        <w:rPr>
          <w:rFonts w:asciiTheme="majorHAnsi" w:hAnsiTheme="majorHAnsi" w:cs="Arial"/>
          <w:sz w:val="22"/>
          <w:szCs w:val="22"/>
        </w:rPr>
        <w:t xml:space="preserve"> or violation of law by</w:t>
      </w:r>
      <w:r w:rsidR="00A20278" w:rsidRPr="00A20278">
        <w:rPr>
          <w:rFonts w:asciiTheme="majorHAnsi" w:hAnsiTheme="majorHAnsi" w:cs="Arial"/>
          <w:sz w:val="22"/>
          <w:szCs w:val="22"/>
        </w:rPr>
        <w:t xml:space="preserve"> Blackboard, then, in any such event, Blackboard can suspend Developer’s access and use of the API or Documentation, any other materials or technology made available by Blackboard, and</w:t>
      </w:r>
      <w:r w:rsidR="00A20278">
        <w:rPr>
          <w:rFonts w:asciiTheme="majorHAnsi" w:hAnsiTheme="majorHAnsi" w:cs="Arial"/>
          <w:sz w:val="22"/>
          <w:szCs w:val="22"/>
        </w:rPr>
        <w:t xml:space="preserve"> any other rights or privileges provided under this Agreement</w:t>
      </w:r>
      <w:r w:rsidR="00A20278" w:rsidRPr="00A20278">
        <w:rPr>
          <w:rFonts w:asciiTheme="majorHAnsi" w:hAnsiTheme="majorHAnsi" w:cs="Arial"/>
          <w:sz w:val="22"/>
          <w:szCs w:val="22"/>
        </w:rPr>
        <w:t>.  Additionally, in</w:t>
      </w:r>
      <w:r w:rsidR="00A20278">
        <w:rPr>
          <w:rFonts w:asciiTheme="majorHAnsi" w:hAnsiTheme="majorHAnsi" w:cs="Arial"/>
          <w:sz w:val="22"/>
          <w:szCs w:val="22"/>
        </w:rPr>
        <w:t xml:space="preserve"> any such</w:t>
      </w:r>
      <w:r w:rsidR="00A20278" w:rsidRPr="00A20278">
        <w:rPr>
          <w:rFonts w:asciiTheme="majorHAnsi" w:hAnsiTheme="majorHAnsi" w:cs="Arial"/>
          <w:sz w:val="22"/>
          <w:szCs w:val="22"/>
        </w:rPr>
        <w:t xml:space="preserve"> event</w:t>
      </w:r>
      <w:r w:rsidR="00A20278">
        <w:rPr>
          <w:rFonts w:asciiTheme="majorHAnsi" w:hAnsiTheme="majorHAnsi" w:cs="Arial"/>
          <w:sz w:val="22"/>
          <w:szCs w:val="22"/>
        </w:rPr>
        <w:t>,</w:t>
      </w:r>
      <w:r w:rsidR="00A20278" w:rsidRPr="00A20278">
        <w:rPr>
          <w:rFonts w:asciiTheme="majorHAnsi" w:hAnsiTheme="majorHAnsi" w:cs="Arial"/>
          <w:sz w:val="22"/>
          <w:szCs w:val="22"/>
        </w:rPr>
        <w:t xml:space="preserve"> Blackboard may require Developer to disable the interoperability of the applicable Developer Applications with the applicable Blackboard Applications in accordance with instructi</w:t>
      </w:r>
      <w:r w:rsidR="00A20278">
        <w:rPr>
          <w:rFonts w:asciiTheme="majorHAnsi" w:hAnsiTheme="majorHAnsi" w:cs="Arial"/>
          <w:sz w:val="22"/>
          <w:szCs w:val="22"/>
        </w:rPr>
        <w:t>ons provided by Blackboard</w:t>
      </w:r>
      <w:r w:rsidR="00A20278" w:rsidRPr="00A20278">
        <w:rPr>
          <w:rFonts w:asciiTheme="majorHAnsi" w:hAnsiTheme="majorHAnsi" w:cs="Arial"/>
          <w:sz w:val="22"/>
          <w:szCs w:val="22"/>
        </w:rPr>
        <w:t>.</w:t>
      </w:r>
    </w:p>
    <w:p w14:paraId="6EC01117" w14:textId="77777777" w:rsidR="00A20278" w:rsidRPr="00A20278" w:rsidRDefault="00A20278" w:rsidP="003208D1">
      <w:pPr>
        <w:pStyle w:val="ListParagraph"/>
        <w:rPr>
          <w:rFonts w:asciiTheme="majorHAnsi" w:hAnsiTheme="majorHAnsi" w:cs="Arial"/>
          <w:sz w:val="22"/>
          <w:szCs w:val="22"/>
        </w:rPr>
      </w:pPr>
    </w:p>
    <w:p w14:paraId="595CA1A8" w14:textId="77777777" w:rsidR="00AF619A" w:rsidRPr="00A20278" w:rsidRDefault="00AF619A" w:rsidP="003208D1">
      <w:pPr>
        <w:pStyle w:val="ListParagraph"/>
        <w:numPr>
          <w:ilvl w:val="1"/>
          <w:numId w:val="6"/>
        </w:numPr>
        <w:spacing w:line="240" w:lineRule="atLeast"/>
        <w:rPr>
          <w:rFonts w:asciiTheme="majorHAnsi" w:hAnsiTheme="majorHAnsi" w:cs="Times New Roman"/>
          <w:sz w:val="22"/>
          <w:szCs w:val="22"/>
        </w:rPr>
      </w:pPr>
      <w:r w:rsidRPr="00A20278">
        <w:rPr>
          <w:rFonts w:asciiTheme="majorHAnsi" w:hAnsiTheme="majorHAnsi" w:cs="Times New Roman"/>
          <w:sz w:val="22"/>
          <w:szCs w:val="22"/>
        </w:rPr>
        <w:t xml:space="preserve">Notwithstanding </w:t>
      </w:r>
      <w:r w:rsidR="00CB13FF" w:rsidRPr="00A20278">
        <w:rPr>
          <w:rFonts w:asciiTheme="majorHAnsi" w:hAnsiTheme="majorHAnsi" w:cs="Times New Roman"/>
          <w:sz w:val="22"/>
          <w:szCs w:val="22"/>
        </w:rPr>
        <w:t>the above: (a) Sections 1</w:t>
      </w:r>
      <w:r w:rsidRPr="00A20278">
        <w:rPr>
          <w:rFonts w:asciiTheme="majorHAnsi" w:hAnsiTheme="majorHAnsi" w:cs="Times New Roman"/>
          <w:sz w:val="22"/>
          <w:szCs w:val="22"/>
        </w:rPr>
        <w:t xml:space="preserve"> (Definitions), </w:t>
      </w:r>
      <w:r w:rsidR="001170FC">
        <w:rPr>
          <w:rFonts w:asciiTheme="majorHAnsi" w:hAnsiTheme="majorHAnsi" w:cs="Times New Roman"/>
          <w:sz w:val="22"/>
          <w:szCs w:val="22"/>
        </w:rPr>
        <w:t>7</w:t>
      </w:r>
      <w:r w:rsidRPr="00A20278">
        <w:rPr>
          <w:rFonts w:asciiTheme="majorHAnsi" w:hAnsiTheme="majorHAnsi" w:cs="Times New Roman"/>
          <w:sz w:val="22"/>
          <w:szCs w:val="22"/>
        </w:rPr>
        <w:t xml:space="preserve"> (Termination), </w:t>
      </w:r>
      <w:r w:rsidR="001170FC">
        <w:rPr>
          <w:rFonts w:asciiTheme="majorHAnsi" w:hAnsiTheme="majorHAnsi" w:cs="Times New Roman"/>
          <w:sz w:val="22"/>
          <w:szCs w:val="22"/>
        </w:rPr>
        <w:t>8</w:t>
      </w:r>
      <w:r w:rsidR="007C2C17" w:rsidRPr="00A20278">
        <w:rPr>
          <w:rFonts w:asciiTheme="majorHAnsi" w:hAnsiTheme="majorHAnsi" w:cs="Times New Roman"/>
          <w:sz w:val="22"/>
          <w:szCs w:val="22"/>
        </w:rPr>
        <w:t xml:space="preserve"> </w:t>
      </w:r>
      <w:r w:rsidRPr="00A20278">
        <w:rPr>
          <w:rFonts w:asciiTheme="majorHAnsi" w:hAnsiTheme="majorHAnsi" w:cs="Times New Roman"/>
          <w:sz w:val="22"/>
          <w:szCs w:val="22"/>
        </w:rPr>
        <w:t xml:space="preserve">(Confidential Information), </w:t>
      </w:r>
      <w:r w:rsidR="001170FC">
        <w:rPr>
          <w:rFonts w:asciiTheme="majorHAnsi" w:hAnsiTheme="majorHAnsi" w:cs="Times New Roman"/>
          <w:sz w:val="22"/>
          <w:szCs w:val="22"/>
        </w:rPr>
        <w:t>9</w:t>
      </w:r>
      <w:r w:rsidR="007C2C17" w:rsidRPr="00A20278">
        <w:rPr>
          <w:rFonts w:asciiTheme="majorHAnsi" w:hAnsiTheme="majorHAnsi" w:cs="Times New Roman"/>
          <w:sz w:val="22"/>
          <w:szCs w:val="22"/>
        </w:rPr>
        <w:t xml:space="preserve"> </w:t>
      </w:r>
      <w:r w:rsidR="009C4439" w:rsidRPr="00A20278">
        <w:rPr>
          <w:rFonts w:asciiTheme="majorHAnsi" w:hAnsiTheme="majorHAnsi" w:cs="Times New Roman"/>
          <w:sz w:val="22"/>
          <w:szCs w:val="22"/>
        </w:rPr>
        <w:t>(Intellectual Property Ownership</w:t>
      </w:r>
      <w:r w:rsidR="001170FC">
        <w:rPr>
          <w:rFonts w:asciiTheme="majorHAnsi" w:hAnsiTheme="majorHAnsi" w:cs="Times New Roman"/>
          <w:sz w:val="22"/>
          <w:szCs w:val="22"/>
        </w:rPr>
        <w:t>),</w:t>
      </w:r>
      <w:r w:rsidR="009C4439" w:rsidRPr="00A20278">
        <w:rPr>
          <w:rFonts w:asciiTheme="majorHAnsi" w:hAnsiTheme="majorHAnsi" w:cs="Times New Roman"/>
          <w:sz w:val="22"/>
          <w:szCs w:val="22"/>
        </w:rPr>
        <w:t xml:space="preserve"> </w:t>
      </w:r>
      <w:r w:rsidR="001170FC">
        <w:rPr>
          <w:rFonts w:asciiTheme="majorHAnsi" w:hAnsiTheme="majorHAnsi" w:cs="Times New Roman"/>
          <w:sz w:val="22"/>
          <w:szCs w:val="22"/>
        </w:rPr>
        <w:t>11 (Indemnification), 12</w:t>
      </w:r>
      <w:r w:rsidR="003C2E6A" w:rsidRPr="00A20278">
        <w:rPr>
          <w:rFonts w:asciiTheme="majorHAnsi" w:hAnsiTheme="majorHAnsi" w:cs="Times New Roman"/>
          <w:sz w:val="22"/>
          <w:szCs w:val="22"/>
        </w:rPr>
        <w:t xml:space="preserve"> </w:t>
      </w:r>
      <w:r w:rsidRPr="00A20278">
        <w:rPr>
          <w:rFonts w:asciiTheme="majorHAnsi" w:hAnsiTheme="majorHAnsi" w:cs="Times New Roman"/>
          <w:sz w:val="22"/>
          <w:szCs w:val="22"/>
        </w:rPr>
        <w:t xml:space="preserve">(Limitation of Liability), and </w:t>
      </w:r>
      <w:r w:rsidR="009C4439" w:rsidRPr="00A20278">
        <w:rPr>
          <w:rFonts w:asciiTheme="majorHAnsi" w:hAnsiTheme="majorHAnsi" w:cs="Times New Roman"/>
          <w:sz w:val="22"/>
          <w:szCs w:val="22"/>
        </w:rPr>
        <w:t>1</w:t>
      </w:r>
      <w:r w:rsidR="001170FC">
        <w:rPr>
          <w:rFonts w:asciiTheme="majorHAnsi" w:hAnsiTheme="majorHAnsi" w:cs="Times New Roman"/>
          <w:sz w:val="22"/>
          <w:szCs w:val="22"/>
        </w:rPr>
        <w:t>3</w:t>
      </w:r>
      <w:r w:rsidRPr="00A20278">
        <w:rPr>
          <w:rFonts w:asciiTheme="majorHAnsi" w:hAnsiTheme="majorHAnsi" w:cs="Times New Roman"/>
          <w:sz w:val="22"/>
          <w:szCs w:val="22"/>
        </w:rPr>
        <w:t xml:space="preserve"> (General Provisions) shall survive the expiration or termination of this </w:t>
      </w:r>
      <w:r w:rsidR="003C2E6A" w:rsidRPr="00A20278">
        <w:rPr>
          <w:rFonts w:asciiTheme="majorHAnsi" w:hAnsiTheme="majorHAnsi" w:cs="Times New Roman"/>
          <w:sz w:val="22"/>
          <w:szCs w:val="22"/>
        </w:rPr>
        <w:t>Agreement</w:t>
      </w:r>
      <w:r w:rsidRPr="00A20278">
        <w:rPr>
          <w:rFonts w:asciiTheme="majorHAnsi" w:hAnsiTheme="majorHAnsi" w:cs="Times New Roman"/>
          <w:sz w:val="22"/>
          <w:szCs w:val="22"/>
        </w:rPr>
        <w:t>.</w:t>
      </w:r>
      <w:r w:rsidR="006B38F9" w:rsidRPr="00A20278">
        <w:rPr>
          <w:rFonts w:asciiTheme="majorHAnsi" w:hAnsiTheme="majorHAnsi" w:cs="Times New Roman"/>
          <w:sz w:val="22"/>
          <w:szCs w:val="22"/>
        </w:rPr>
        <w:t xml:space="preserve">  </w:t>
      </w:r>
    </w:p>
    <w:p w14:paraId="51B27F13" w14:textId="77777777" w:rsidR="00C02D03" w:rsidRPr="00255EA3" w:rsidRDefault="00C02D03" w:rsidP="003208D1">
      <w:pPr>
        <w:pStyle w:val="ListParagraph"/>
        <w:spacing w:line="240" w:lineRule="atLeast"/>
        <w:ind w:left="792"/>
        <w:rPr>
          <w:rFonts w:asciiTheme="majorHAnsi" w:hAnsiTheme="majorHAnsi" w:cs="Times New Roman"/>
          <w:sz w:val="22"/>
          <w:szCs w:val="22"/>
        </w:rPr>
      </w:pPr>
    </w:p>
    <w:p w14:paraId="47C1DBF6" w14:textId="77777777" w:rsidR="00C02D03" w:rsidRPr="00255EA3" w:rsidRDefault="00C02D03" w:rsidP="003208D1">
      <w:pPr>
        <w:pStyle w:val="ListParagraph"/>
        <w:numPr>
          <w:ilvl w:val="0"/>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CONFIDENTIAL INFORMATION</w:t>
      </w:r>
    </w:p>
    <w:p w14:paraId="732040F5" w14:textId="77777777" w:rsidR="00C02D03" w:rsidRPr="00255EA3" w:rsidRDefault="00C02D03" w:rsidP="003208D1">
      <w:pPr>
        <w:pStyle w:val="ListParagraph"/>
        <w:spacing w:line="240" w:lineRule="atLeast"/>
        <w:ind w:left="792"/>
        <w:rPr>
          <w:rFonts w:asciiTheme="majorHAnsi" w:hAnsiTheme="majorHAnsi" w:cs="Times New Roman"/>
          <w:b/>
          <w:sz w:val="22"/>
          <w:szCs w:val="22"/>
        </w:rPr>
      </w:pPr>
    </w:p>
    <w:p w14:paraId="3768F9FB" w14:textId="77777777" w:rsidR="00BB0FCA" w:rsidRPr="00255EA3" w:rsidRDefault="00BB0FCA" w:rsidP="003208D1">
      <w:pPr>
        <w:pStyle w:val="ListParagraph"/>
        <w:numPr>
          <w:ilvl w:val="1"/>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Definition</w:t>
      </w:r>
      <w:r w:rsidRPr="00255EA3">
        <w:rPr>
          <w:rFonts w:asciiTheme="majorHAnsi" w:hAnsiTheme="majorHAnsi" w:cs="Times New Roman"/>
          <w:sz w:val="22"/>
          <w:szCs w:val="22"/>
        </w:rPr>
        <w:t xml:space="preserve">. "Confidential Information" shall </w:t>
      </w:r>
      <w:r w:rsidR="005260E0" w:rsidRPr="00255EA3">
        <w:rPr>
          <w:rFonts w:asciiTheme="majorHAnsi" w:hAnsiTheme="majorHAnsi" w:cs="Times New Roman"/>
          <w:sz w:val="22"/>
          <w:szCs w:val="22"/>
        </w:rPr>
        <w:t>mean any and all non-public inform</w:t>
      </w:r>
      <w:r w:rsidR="00C02D03" w:rsidRPr="00255EA3">
        <w:rPr>
          <w:rFonts w:asciiTheme="majorHAnsi" w:hAnsiTheme="majorHAnsi" w:cs="Times New Roman"/>
          <w:sz w:val="22"/>
          <w:szCs w:val="22"/>
        </w:rPr>
        <w:t xml:space="preserve">ation of a party to this </w:t>
      </w:r>
      <w:r w:rsidR="005260E0" w:rsidRPr="00255EA3">
        <w:rPr>
          <w:rFonts w:asciiTheme="majorHAnsi" w:hAnsiTheme="majorHAnsi" w:cs="Times New Roman"/>
          <w:sz w:val="22"/>
          <w:szCs w:val="22"/>
        </w:rPr>
        <w:t xml:space="preserve">Agreement which is either marked as confidential or is of a type or nature that should be recognized as confidential by a commercially reasonable party acting in good faith.  Confidential Information </w:t>
      </w:r>
      <w:r w:rsidR="00C02D03" w:rsidRPr="00255EA3">
        <w:rPr>
          <w:rFonts w:asciiTheme="majorHAnsi" w:hAnsiTheme="majorHAnsi" w:cs="Times New Roman"/>
          <w:sz w:val="22"/>
          <w:szCs w:val="22"/>
        </w:rPr>
        <w:t xml:space="preserve">of Blackboard includes </w:t>
      </w:r>
      <w:r w:rsidR="00D572EC" w:rsidRPr="00255EA3">
        <w:rPr>
          <w:rFonts w:asciiTheme="majorHAnsi" w:hAnsiTheme="majorHAnsi" w:cs="Times New Roman"/>
          <w:sz w:val="22"/>
          <w:szCs w:val="22"/>
        </w:rPr>
        <w:t xml:space="preserve">non-public information regarding </w:t>
      </w:r>
      <w:r w:rsidR="008F4C9C">
        <w:rPr>
          <w:rFonts w:asciiTheme="majorHAnsi" w:hAnsiTheme="majorHAnsi" w:cs="Times New Roman"/>
          <w:sz w:val="22"/>
          <w:szCs w:val="22"/>
        </w:rPr>
        <w:t>its</w:t>
      </w:r>
      <w:r w:rsidR="00D572EC" w:rsidRPr="00255EA3">
        <w:rPr>
          <w:rFonts w:asciiTheme="majorHAnsi" w:hAnsiTheme="majorHAnsi" w:cs="Times New Roman"/>
          <w:sz w:val="22"/>
          <w:szCs w:val="22"/>
        </w:rPr>
        <w:t xml:space="preserve"> software solutions and related documentation, </w:t>
      </w:r>
      <w:r w:rsidR="008F4C9C">
        <w:rPr>
          <w:rFonts w:asciiTheme="majorHAnsi" w:hAnsiTheme="majorHAnsi" w:cs="Times New Roman"/>
          <w:sz w:val="22"/>
          <w:szCs w:val="22"/>
        </w:rPr>
        <w:t xml:space="preserve">APIS and related documentation, </w:t>
      </w:r>
      <w:r w:rsidR="00D572EC" w:rsidRPr="00255EA3">
        <w:rPr>
          <w:rFonts w:asciiTheme="majorHAnsi" w:hAnsiTheme="majorHAnsi" w:cs="Times New Roman"/>
          <w:sz w:val="22"/>
          <w:szCs w:val="22"/>
        </w:rPr>
        <w:t>p</w:t>
      </w:r>
      <w:r w:rsidR="005260E0" w:rsidRPr="00255EA3">
        <w:rPr>
          <w:rFonts w:asciiTheme="majorHAnsi" w:hAnsiTheme="majorHAnsi" w:cs="Times New Roman"/>
          <w:sz w:val="22"/>
          <w:szCs w:val="22"/>
        </w:rPr>
        <w:t xml:space="preserve">roduct plans, </w:t>
      </w:r>
      <w:r w:rsidRPr="00255EA3">
        <w:rPr>
          <w:rFonts w:asciiTheme="majorHAnsi" w:hAnsiTheme="majorHAnsi" w:cs="Times New Roman"/>
          <w:sz w:val="22"/>
          <w:szCs w:val="22"/>
        </w:rPr>
        <w:t xml:space="preserve">technical data, specifications, know-how, </w:t>
      </w:r>
      <w:r w:rsidR="00D572EC" w:rsidRPr="00255EA3">
        <w:rPr>
          <w:rFonts w:asciiTheme="majorHAnsi" w:hAnsiTheme="majorHAnsi" w:cs="Times New Roman"/>
          <w:sz w:val="22"/>
          <w:szCs w:val="22"/>
        </w:rPr>
        <w:t xml:space="preserve">methodologies and </w:t>
      </w:r>
      <w:r w:rsidRPr="00255EA3">
        <w:rPr>
          <w:rFonts w:asciiTheme="majorHAnsi" w:hAnsiTheme="majorHAnsi" w:cs="Times New Roman"/>
          <w:sz w:val="22"/>
          <w:szCs w:val="22"/>
        </w:rPr>
        <w:t>business methods.</w:t>
      </w:r>
    </w:p>
    <w:p w14:paraId="514AD924" w14:textId="77777777" w:rsidR="00D572EC" w:rsidRPr="00255EA3" w:rsidRDefault="00D572EC" w:rsidP="003208D1">
      <w:pPr>
        <w:pStyle w:val="ListParagraph"/>
        <w:spacing w:line="240" w:lineRule="atLeast"/>
        <w:ind w:left="792"/>
        <w:rPr>
          <w:rFonts w:asciiTheme="majorHAnsi" w:hAnsiTheme="majorHAnsi" w:cs="Times New Roman"/>
          <w:b/>
          <w:sz w:val="22"/>
          <w:szCs w:val="22"/>
        </w:rPr>
      </w:pPr>
    </w:p>
    <w:p w14:paraId="3F791471" w14:textId="77777777" w:rsidR="00BB0FCA" w:rsidRPr="00255EA3" w:rsidRDefault="00BB0FCA" w:rsidP="003208D1">
      <w:pPr>
        <w:pStyle w:val="ListParagraph"/>
        <w:numPr>
          <w:ilvl w:val="1"/>
          <w:numId w:val="6"/>
        </w:numPr>
        <w:spacing w:line="240" w:lineRule="atLeast"/>
        <w:rPr>
          <w:rFonts w:asciiTheme="majorHAnsi" w:hAnsiTheme="majorHAnsi" w:cs="Times New Roman"/>
          <w:b/>
          <w:sz w:val="22"/>
          <w:szCs w:val="22"/>
        </w:rPr>
      </w:pPr>
      <w:bookmarkStart w:id="5" w:name="_Ref254604859"/>
      <w:r w:rsidRPr="00255EA3">
        <w:rPr>
          <w:rFonts w:asciiTheme="majorHAnsi" w:hAnsiTheme="majorHAnsi" w:cs="Times New Roman"/>
          <w:b/>
          <w:sz w:val="22"/>
          <w:szCs w:val="22"/>
        </w:rPr>
        <w:t>Use of Confidential Information</w:t>
      </w:r>
      <w:r w:rsidRPr="00255EA3">
        <w:rPr>
          <w:rFonts w:asciiTheme="majorHAnsi" w:hAnsiTheme="majorHAnsi" w:cs="Times New Roman"/>
          <w:sz w:val="22"/>
          <w:szCs w:val="22"/>
        </w:rPr>
        <w:t xml:space="preserve">.  </w:t>
      </w:r>
      <w:r w:rsidR="00411285" w:rsidRPr="00255EA3">
        <w:rPr>
          <w:rFonts w:asciiTheme="majorHAnsi" w:hAnsiTheme="majorHAnsi" w:cs="Times New Roman"/>
          <w:sz w:val="22"/>
          <w:szCs w:val="22"/>
        </w:rPr>
        <w:t xml:space="preserve">Except as otherwise provided below, </w:t>
      </w:r>
      <w:r w:rsidR="00D572EC" w:rsidRPr="00255EA3">
        <w:rPr>
          <w:rFonts w:asciiTheme="majorHAnsi" w:hAnsiTheme="majorHAnsi" w:cs="Times New Roman"/>
          <w:sz w:val="22"/>
          <w:szCs w:val="22"/>
        </w:rPr>
        <w:t>the party receiving Confidential Information (the “</w:t>
      </w:r>
      <w:r w:rsidRPr="00255EA3">
        <w:rPr>
          <w:rFonts w:asciiTheme="majorHAnsi" w:hAnsiTheme="majorHAnsi" w:cs="Times New Roman"/>
          <w:sz w:val="22"/>
          <w:szCs w:val="22"/>
        </w:rPr>
        <w:t>Recipient</w:t>
      </w:r>
      <w:r w:rsidR="00D572EC" w:rsidRPr="00255EA3">
        <w:rPr>
          <w:rFonts w:asciiTheme="majorHAnsi" w:hAnsiTheme="majorHAnsi" w:cs="Times New Roman"/>
          <w:sz w:val="22"/>
          <w:szCs w:val="22"/>
        </w:rPr>
        <w:t>”)</w:t>
      </w:r>
      <w:r w:rsidRPr="00255EA3">
        <w:rPr>
          <w:rFonts w:asciiTheme="majorHAnsi" w:hAnsiTheme="majorHAnsi" w:cs="Times New Roman"/>
          <w:sz w:val="22"/>
          <w:szCs w:val="22"/>
        </w:rPr>
        <w:t xml:space="preserve">: (i) shall hold all Confidential Information </w:t>
      </w:r>
      <w:r w:rsidR="00D572EC" w:rsidRPr="00255EA3">
        <w:rPr>
          <w:rFonts w:asciiTheme="majorHAnsi" w:hAnsiTheme="majorHAnsi" w:cs="Times New Roman"/>
          <w:sz w:val="22"/>
          <w:szCs w:val="22"/>
        </w:rPr>
        <w:t>of the disclosing party (the “</w:t>
      </w:r>
      <w:r w:rsidR="00D572EC" w:rsidRPr="00255EA3">
        <w:rPr>
          <w:rFonts w:asciiTheme="majorHAnsi" w:hAnsiTheme="majorHAnsi" w:cs="Times New Roman"/>
          <w:b/>
          <w:sz w:val="22"/>
          <w:szCs w:val="22"/>
        </w:rPr>
        <w:t>Discloser</w:t>
      </w:r>
      <w:r w:rsidR="00D572EC" w:rsidRPr="00255EA3">
        <w:rPr>
          <w:rFonts w:asciiTheme="majorHAnsi" w:hAnsiTheme="majorHAnsi" w:cs="Times New Roman"/>
          <w:sz w:val="22"/>
          <w:szCs w:val="22"/>
        </w:rPr>
        <w:t xml:space="preserve">”) </w:t>
      </w:r>
      <w:r w:rsidRPr="00255EA3">
        <w:rPr>
          <w:rFonts w:asciiTheme="majorHAnsi" w:hAnsiTheme="majorHAnsi" w:cs="Times New Roman"/>
          <w:sz w:val="22"/>
          <w:szCs w:val="22"/>
        </w:rPr>
        <w:t xml:space="preserve">in confidence and will use such information only for the purposes </w:t>
      </w:r>
      <w:r w:rsidR="00C641B3">
        <w:rPr>
          <w:rFonts w:asciiTheme="majorHAnsi" w:hAnsiTheme="majorHAnsi" w:cs="Times New Roman"/>
          <w:sz w:val="22"/>
          <w:szCs w:val="22"/>
        </w:rPr>
        <w:t>set forth in this Agreement</w:t>
      </w:r>
      <w:r w:rsidRPr="00255EA3">
        <w:rPr>
          <w:rFonts w:asciiTheme="majorHAnsi" w:hAnsiTheme="majorHAnsi" w:cs="Times New Roman"/>
          <w:sz w:val="22"/>
          <w:szCs w:val="22"/>
        </w:rPr>
        <w:t xml:space="preserve">; </w:t>
      </w:r>
      <w:r w:rsidR="00D572EC" w:rsidRPr="00255EA3">
        <w:rPr>
          <w:rFonts w:asciiTheme="majorHAnsi" w:hAnsiTheme="majorHAnsi" w:cs="Times New Roman"/>
          <w:sz w:val="22"/>
          <w:szCs w:val="22"/>
        </w:rPr>
        <w:t xml:space="preserve">and </w:t>
      </w:r>
      <w:r w:rsidRPr="00255EA3">
        <w:rPr>
          <w:rFonts w:asciiTheme="majorHAnsi" w:hAnsiTheme="majorHAnsi" w:cs="Times New Roman"/>
          <w:sz w:val="22"/>
          <w:szCs w:val="22"/>
        </w:rPr>
        <w:t>(ii) shall not disclose</w:t>
      </w:r>
      <w:r w:rsidR="00D572EC" w:rsidRPr="00255EA3">
        <w:rPr>
          <w:rFonts w:asciiTheme="majorHAnsi" w:hAnsiTheme="majorHAnsi" w:cs="Times New Roman"/>
          <w:sz w:val="22"/>
          <w:szCs w:val="22"/>
        </w:rPr>
        <w:t xml:space="preserve"> </w:t>
      </w:r>
      <w:r w:rsidRPr="00255EA3">
        <w:rPr>
          <w:rFonts w:asciiTheme="majorHAnsi" w:hAnsiTheme="majorHAnsi" w:cs="Times New Roman"/>
          <w:sz w:val="22"/>
          <w:szCs w:val="22"/>
        </w:rPr>
        <w:t>Confidential Info</w:t>
      </w:r>
      <w:r w:rsidR="00D572EC" w:rsidRPr="00255EA3">
        <w:rPr>
          <w:rFonts w:asciiTheme="majorHAnsi" w:hAnsiTheme="majorHAnsi" w:cs="Times New Roman"/>
          <w:sz w:val="22"/>
          <w:szCs w:val="22"/>
        </w:rPr>
        <w:t xml:space="preserve">rmation of the Discloser </w:t>
      </w:r>
      <w:r w:rsidRPr="00255EA3">
        <w:rPr>
          <w:rFonts w:asciiTheme="majorHAnsi" w:hAnsiTheme="majorHAnsi" w:cs="Times New Roman"/>
          <w:sz w:val="22"/>
          <w:szCs w:val="22"/>
        </w:rPr>
        <w:t xml:space="preserve">to any third party </w:t>
      </w:r>
      <w:r w:rsidR="00D572EC" w:rsidRPr="00255EA3">
        <w:rPr>
          <w:rFonts w:asciiTheme="majorHAnsi" w:hAnsiTheme="majorHAnsi" w:cs="Times New Roman"/>
          <w:sz w:val="22"/>
          <w:szCs w:val="22"/>
        </w:rPr>
        <w:t xml:space="preserve">(other than employees, officers or directors of the party) except as </w:t>
      </w:r>
      <w:r w:rsidR="00067549">
        <w:rPr>
          <w:rFonts w:asciiTheme="majorHAnsi" w:hAnsiTheme="majorHAnsi" w:cs="Times New Roman"/>
          <w:sz w:val="22"/>
          <w:szCs w:val="22"/>
        </w:rPr>
        <w:t xml:space="preserve">expressly authorized </w:t>
      </w:r>
      <w:r w:rsidR="00D572EC" w:rsidRPr="00255EA3">
        <w:rPr>
          <w:rFonts w:asciiTheme="majorHAnsi" w:hAnsiTheme="majorHAnsi" w:cs="Times New Roman"/>
          <w:sz w:val="22"/>
          <w:szCs w:val="22"/>
        </w:rPr>
        <w:t>herein or with</w:t>
      </w:r>
      <w:r w:rsidRPr="00255EA3">
        <w:rPr>
          <w:rFonts w:asciiTheme="majorHAnsi" w:hAnsiTheme="majorHAnsi" w:cs="Times New Roman"/>
          <w:sz w:val="22"/>
          <w:szCs w:val="22"/>
        </w:rPr>
        <w:t xml:space="preserve"> the express written permiss</w:t>
      </w:r>
      <w:r w:rsidR="00D572EC" w:rsidRPr="00255EA3">
        <w:rPr>
          <w:rFonts w:asciiTheme="majorHAnsi" w:hAnsiTheme="majorHAnsi" w:cs="Times New Roman"/>
          <w:sz w:val="22"/>
          <w:szCs w:val="22"/>
        </w:rPr>
        <w:t>ion of the Disclosing Party.</w:t>
      </w:r>
      <w:bookmarkEnd w:id="5"/>
      <w:r w:rsidR="00411285" w:rsidRPr="00255EA3">
        <w:rPr>
          <w:rFonts w:asciiTheme="majorHAnsi" w:hAnsiTheme="majorHAnsi" w:cs="Times New Roman"/>
          <w:sz w:val="22"/>
          <w:szCs w:val="22"/>
        </w:rPr>
        <w:t xml:space="preserve"> Notwithstanding the above, a party may disclose the other party’s Confidential Information to a third party </w:t>
      </w:r>
      <w:r w:rsidR="00E72C63" w:rsidRPr="00255EA3">
        <w:rPr>
          <w:rFonts w:asciiTheme="majorHAnsi" w:hAnsiTheme="majorHAnsi" w:cs="Times New Roman"/>
          <w:sz w:val="22"/>
          <w:szCs w:val="22"/>
        </w:rPr>
        <w:t>who ha</w:t>
      </w:r>
      <w:r w:rsidR="00067549">
        <w:rPr>
          <w:rFonts w:asciiTheme="majorHAnsi" w:hAnsiTheme="majorHAnsi" w:cs="Times New Roman"/>
          <w:sz w:val="22"/>
          <w:szCs w:val="22"/>
        </w:rPr>
        <w:t>s</w:t>
      </w:r>
      <w:r w:rsidR="00E72C63" w:rsidRPr="00255EA3">
        <w:rPr>
          <w:rFonts w:asciiTheme="majorHAnsi" w:hAnsiTheme="majorHAnsi" w:cs="Times New Roman"/>
          <w:sz w:val="22"/>
          <w:szCs w:val="22"/>
        </w:rPr>
        <w:t xml:space="preserve"> </w:t>
      </w:r>
      <w:r w:rsidR="00411285" w:rsidRPr="00255EA3">
        <w:rPr>
          <w:rFonts w:asciiTheme="majorHAnsi" w:hAnsiTheme="majorHAnsi" w:cs="Times New Roman"/>
          <w:sz w:val="22"/>
          <w:szCs w:val="22"/>
        </w:rPr>
        <w:t>a need to know</w:t>
      </w:r>
      <w:r w:rsidR="00067549">
        <w:rPr>
          <w:rFonts w:asciiTheme="majorHAnsi" w:hAnsiTheme="majorHAnsi" w:cs="Times New Roman"/>
          <w:sz w:val="22"/>
          <w:szCs w:val="22"/>
        </w:rPr>
        <w:t>, who has</w:t>
      </w:r>
      <w:r w:rsidR="00E72C63" w:rsidRPr="00255EA3">
        <w:rPr>
          <w:rFonts w:asciiTheme="majorHAnsi" w:hAnsiTheme="majorHAnsi" w:cs="Times New Roman"/>
          <w:sz w:val="22"/>
          <w:szCs w:val="22"/>
        </w:rPr>
        <w:t xml:space="preserve"> been pre-approved by the Disclosing Party, and who, prior to obtaining access to the Confidential Information, ha</w:t>
      </w:r>
      <w:r w:rsidR="00067549">
        <w:rPr>
          <w:rFonts w:asciiTheme="majorHAnsi" w:hAnsiTheme="majorHAnsi" w:cs="Times New Roman"/>
          <w:sz w:val="22"/>
          <w:szCs w:val="22"/>
        </w:rPr>
        <w:t>s</w:t>
      </w:r>
      <w:r w:rsidR="00E72C63" w:rsidRPr="00255EA3">
        <w:rPr>
          <w:rFonts w:asciiTheme="majorHAnsi" w:hAnsiTheme="majorHAnsi" w:cs="Times New Roman"/>
          <w:sz w:val="22"/>
          <w:szCs w:val="22"/>
        </w:rPr>
        <w:t xml:space="preserve"> executed a non-disclosure and limited use agreement approved by the Disclos</w:t>
      </w:r>
      <w:r w:rsidR="00D572EC" w:rsidRPr="00255EA3">
        <w:rPr>
          <w:rFonts w:asciiTheme="majorHAnsi" w:hAnsiTheme="majorHAnsi" w:cs="Times New Roman"/>
          <w:sz w:val="22"/>
          <w:szCs w:val="22"/>
        </w:rPr>
        <w:t>er</w:t>
      </w:r>
      <w:r w:rsidR="00E72C63" w:rsidRPr="00255EA3">
        <w:rPr>
          <w:rFonts w:asciiTheme="majorHAnsi" w:hAnsiTheme="majorHAnsi" w:cs="Times New Roman"/>
          <w:sz w:val="22"/>
          <w:szCs w:val="22"/>
        </w:rPr>
        <w:t xml:space="preserve">. </w:t>
      </w:r>
      <w:r w:rsidR="00411285" w:rsidRPr="00255EA3">
        <w:rPr>
          <w:rFonts w:asciiTheme="majorHAnsi" w:hAnsiTheme="majorHAnsi" w:cs="Times New Roman"/>
          <w:sz w:val="22"/>
          <w:szCs w:val="22"/>
        </w:rPr>
        <w:t xml:space="preserve"> </w:t>
      </w:r>
      <w:r w:rsidRPr="00255EA3">
        <w:rPr>
          <w:rFonts w:asciiTheme="majorHAnsi" w:hAnsiTheme="majorHAnsi" w:cs="Times New Roman"/>
          <w:sz w:val="22"/>
          <w:szCs w:val="22"/>
        </w:rPr>
        <w:t xml:space="preserve">The Recipient shall </w:t>
      </w:r>
      <w:r w:rsidR="00411285" w:rsidRPr="00255EA3">
        <w:rPr>
          <w:rFonts w:asciiTheme="majorHAnsi" w:hAnsiTheme="majorHAnsi" w:cs="Times New Roman"/>
          <w:sz w:val="22"/>
          <w:szCs w:val="22"/>
        </w:rPr>
        <w:t>protect the Confidential</w:t>
      </w:r>
      <w:r w:rsidR="00D572EC" w:rsidRPr="00255EA3">
        <w:rPr>
          <w:rFonts w:asciiTheme="majorHAnsi" w:hAnsiTheme="majorHAnsi" w:cs="Times New Roman"/>
          <w:sz w:val="22"/>
          <w:szCs w:val="22"/>
        </w:rPr>
        <w:t xml:space="preserve"> Information of Discloser</w:t>
      </w:r>
      <w:r w:rsidR="00411285" w:rsidRPr="00255EA3">
        <w:rPr>
          <w:rFonts w:asciiTheme="majorHAnsi" w:hAnsiTheme="majorHAnsi" w:cs="Times New Roman"/>
          <w:sz w:val="22"/>
          <w:szCs w:val="22"/>
        </w:rPr>
        <w:t xml:space="preserve"> </w:t>
      </w:r>
      <w:r w:rsidRPr="00255EA3">
        <w:rPr>
          <w:rFonts w:asciiTheme="majorHAnsi" w:hAnsiTheme="majorHAnsi" w:cs="Times New Roman"/>
          <w:sz w:val="22"/>
          <w:szCs w:val="22"/>
        </w:rPr>
        <w:t xml:space="preserve">at least in the manner and degree the Recipient </w:t>
      </w:r>
      <w:r w:rsidRPr="00255EA3">
        <w:rPr>
          <w:rFonts w:asciiTheme="majorHAnsi" w:hAnsiTheme="majorHAnsi" w:cs="Times New Roman"/>
          <w:sz w:val="22"/>
          <w:szCs w:val="22"/>
        </w:rPr>
        <w:lastRenderedPageBreak/>
        <w:t>uses to pr</w:t>
      </w:r>
      <w:r w:rsidR="00D572EC" w:rsidRPr="00255EA3">
        <w:rPr>
          <w:rFonts w:asciiTheme="majorHAnsi" w:hAnsiTheme="majorHAnsi" w:cs="Times New Roman"/>
          <w:sz w:val="22"/>
          <w:szCs w:val="22"/>
        </w:rPr>
        <w:t>otect</w:t>
      </w:r>
      <w:r w:rsidRPr="00255EA3">
        <w:rPr>
          <w:rFonts w:asciiTheme="majorHAnsi" w:hAnsiTheme="majorHAnsi" w:cs="Times New Roman"/>
          <w:sz w:val="22"/>
          <w:szCs w:val="22"/>
        </w:rPr>
        <w:t xml:space="preserve"> its own Confidential Information, but in no event less than </w:t>
      </w:r>
      <w:r w:rsidR="00411285" w:rsidRPr="00255EA3">
        <w:rPr>
          <w:rFonts w:asciiTheme="majorHAnsi" w:hAnsiTheme="majorHAnsi" w:cs="Times New Roman"/>
          <w:sz w:val="22"/>
          <w:szCs w:val="22"/>
        </w:rPr>
        <w:t xml:space="preserve">a commercially </w:t>
      </w:r>
      <w:r w:rsidRPr="00255EA3">
        <w:rPr>
          <w:rFonts w:asciiTheme="majorHAnsi" w:hAnsiTheme="majorHAnsi" w:cs="Times New Roman"/>
          <w:sz w:val="22"/>
          <w:szCs w:val="22"/>
        </w:rPr>
        <w:t xml:space="preserve">reasonable </w:t>
      </w:r>
      <w:r w:rsidR="00411285" w:rsidRPr="00255EA3">
        <w:rPr>
          <w:rFonts w:asciiTheme="majorHAnsi" w:hAnsiTheme="majorHAnsi" w:cs="Times New Roman"/>
          <w:sz w:val="22"/>
          <w:szCs w:val="22"/>
        </w:rPr>
        <w:t xml:space="preserve">standard of </w:t>
      </w:r>
      <w:r w:rsidRPr="00255EA3">
        <w:rPr>
          <w:rFonts w:asciiTheme="majorHAnsi" w:hAnsiTheme="majorHAnsi" w:cs="Times New Roman"/>
          <w:sz w:val="22"/>
          <w:szCs w:val="22"/>
        </w:rPr>
        <w:t>care.</w:t>
      </w:r>
    </w:p>
    <w:p w14:paraId="23120F24" w14:textId="77777777" w:rsidR="00D572EC" w:rsidRPr="00255EA3" w:rsidRDefault="00D572EC" w:rsidP="003208D1">
      <w:pPr>
        <w:pStyle w:val="ListParagraph"/>
        <w:spacing w:line="240" w:lineRule="atLeast"/>
        <w:ind w:left="792"/>
        <w:rPr>
          <w:rFonts w:asciiTheme="majorHAnsi" w:hAnsiTheme="majorHAnsi" w:cs="Times New Roman"/>
          <w:b/>
          <w:sz w:val="22"/>
          <w:szCs w:val="22"/>
        </w:rPr>
      </w:pPr>
    </w:p>
    <w:p w14:paraId="06DB94A0" w14:textId="77777777" w:rsidR="00BB0FCA" w:rsidRPr="00C641B3" w:rsidRDefault="00BB0FCA" w:rsidP="003208D1">
      <w:pPr>
        <w:pStyle w:val="ListParagraph"/>
        <w:numPr>
          <w:ilvl w:val="1"/>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Scope</w:t>
      </w:r>
      <w:r w:rsidRPr="00255EA3">
        <w:rPr>
          <w:rFonts w:asciiTheme="majorHAnsi" w:hAnsiTheme="majorHAnsi" w:cs="Times New Roman"/>
          <w:sz w:val="22"/>
          <w:szCs w:val="22"/>
        </w:rPr>
        <w:t xml:space="preserve">.  The foregoing obligations shall not apply to: (i) information that is or becomes publicly available through no fault of Recipient; (ii) information that is known by Recipient prior to the time of disclosure hereunder; (iii) information that is lawfully obtained from a third party who has the right to make such disclosure without any duty of confidentiality; or (iv) any disclosure required by applicable law, provided that Recipient shall use reasonable efforts to give advance notice to, and cooperate with, the </w:t>
      </w:r>
      <w:r w:rsidR="00D572EC" w:rsidRPr="00255EA3">
        <w:rPr>
          <w:rFonts w:asciiTheme="majorHAnsi" w:hAnsiTheme="majorHAnsi" w:cs="Times New Roman"/>
          <w:sz w:val="22"/>
          <w:szCs w:val="22"/>
        </w:rPr>
        <w:t>Discloser</w:t>
      </w:r>
      <w:r w:rsidRPr="00255EA3">
        <w:rPr>
          <w:rFonts w:asciiTheme="majorHAnsi" w:hAnsiTheme="majorHAnsi" w:cs="Times New Roman"/>
          <w:sz w:val="22"/>
          <w:szCs w:val="22"/>
        </w:rPr>
        <w:t xml:space="preserve"> in connection with any efforts to prevent such disclosure. </w:t>
      </w:r>
    </w:p>
    <w:p w14:paraId="30E1689C" w14:textId="77777777" w:rsidR="00C641B3" w:rsidRPr="00C641B3" w:rsidRDefault="00C641B3" w:rsidP="003208D1">
      <w:pPr>
        <w:pStyle w:val="ListParagraph"/>
        <w:rPr>
          <w:rFonts w:asciiTheme="majorHAnsi" w:hAnsiTheme="majorHAnsi" w:cs="Times New Roman"/>
          <w:b/>
          <w:sz w:val="22"/>
          <w:szCs w:val="22"/>
        </w:rPr>
      </w:pPr>
    </w:p>
    <w:p w14:paraId="52770223" w14:textId="77777777" w:rsidR="00C641B3" w:rsidRPr="00C641B3" w:rsidRDefault="00C641B3" w:rsidP="003208D1">
      <w:pPr>
        <w:pStyle w:val="ListParagraph"/>
        <w:numPr>
          <w:ilvl w:val="1"/>
          <w:numId w:val="6"/>
        </w:numPr>
        <w:rPr>
          <w:rFonts w:asciiTheme="majorHAnsi" w:hAnsiTheme="majorHAnsi"/>
          <w:sz w:val="22"/>
          <w:szCs w:val="22"/>
        </w:rPr>
      </w:pPr>
      <w:r>
        <w:rPr>
          <w:rFonts w:asciiTheme="majorHAnsi" w:hAnsiTheme="majorHAnsi"/>
          <w:b/>
          <w:sz w:val="22"/>
          <w:szCs w:val="22"/>
        </w:rPr>
        <w:t xml:space="preserve">Account Information.  </w:t>
      </w:r>
      <w:r>
        <w:rPr>
          <w:rFonts w:asciiTheme="majorHAnsi" w:hAnsiTheme="majorHAnsi"/>
          <w:sz w:val="22"/>
          <w:szCs w:val="22"/>
        </w:rPr>
        <w:t>Developer</w:t>
      </w:r>
      <w:r w:rsidRPr="00C641B3">
        <w:rPr>
          <w:rFonts w:asciiTheme="majorHAnsi" w:hAnsiTheme="majorHAnsi"/>
          <w:sz w:val="22"/>
          <w:szCs w:val="22"/>
        </w:rPr>
        <w:t xml:space="preserve"> shall maintain, and shall ensure that </w:t>
      </w:r>
      <w:r>
        <w:rPr>
          <w:rFonts w:asciiTheme="majorHAnsi" w:hAnsiTheme="majorHAnsi"/>
          <w:sz w:val="22"/>
          <w:szCs w:val="22"/>
        </w:rPr>
        <w:t xml:space="preserve">its authorized users </w:t>
      </w:r>
      <w:r w:rsidRPr="00C641B3">
        <w:rPr>
          <w:rFonts w:asciiTheme="majorHAnsi" w:hAnsiTheme="majorHAnsi"/>
          <w:sz w:val="22"/>
          <w:szCs w:val="22"/>
        </w:rPr>
        <w:t xml:space="preserve">maintain, the confidentiality of all account information (such as login information and passwords) that </w:t>
      </w:r>
      <w:r>
        <w:rPr>
          <w:rFonts w:asciiTheme="majorHAnsi" w:hAnsiTheme="majorHAnsi"/>
          <w:sz w:val="22"/>
          <w:szCs w:val="22"/>
        </w:rPr>
        <w:t>Blackboard</w:t>
      </w:r>
      <w:r w:rsidRPr="00C641B3">
        <w:rPr>
          <w:rFonts w:asciiTheme="majorHAnsi" w:hAnsiTheme="majorHAnsi"/>
          <w:sz w:val="22"/>
          <w:szCs w:val="22"/>
        </w:rPr>
        <w:t xml:space="preserve"> provide</w:t>
      </w:r>
      <w:r>
        <w:rPr>
          <w:rFonts w:asciiTheme="majorHAnsi" w:hAnsiTheme="majorHAnsi"/>
          <w:sz w:val="22"/>
          <w:szCs w:val="22"/>
        </w:rPr>
        <w:t>s</w:t>
      </w:r>
      <w:r w:rsidRPr="00C641B3">
        <w:rPr>
          <w:rFonts w:asciiTheme="majorHAnsi" w:hAnsiTheme="majorHAnsi"/>
          <w:sz w:val="22"/>
          <w:szCs w:val="22"/>
        </w:rPr>
        <w:t xml:space="preserve"> to </w:t>
      </w:r>
      <w:r>
        <w:rPr>
          <w:rFonts w:asciiTheme="majorHAnsi" w:hAnsiTheme="majorHAnsi"/>
          <w:sz w:val="22"/>
          <w:szCs w:val="22"/>
        </w:rPr>
        <w:t>Developer</w:t>
      </w:r>
      <w:r w:rsidRPr="00C641B3">
        <w:rPr>
          <w:rFonts w:asciiTheme="majorHAnsi" w:hAnsiTheme="majorHAnsi"/>
          <w:sz w:val="22"/>
          <w:szCs w:val="22"/>
        </w:rPr>
        <w:t xml:space="preserve">, </w:t>
      </w:r>
      <w:r>
        <w:rPr>
          <w:rFonts w:asciiTheme="majorHAnsi" w:hAnsiTheme="majorHAnsi"/>
          <w:sz w:val="22"/>
          <w:szCs w:val="22"/>
        </w:rPr>
        <w:t>or Developer provides to Blackboard</w:t>
      </w:r>
      <w:r w:rsidRPr="00C641B3">
        <w:rPr>
          <w:rFonts w:asciiTheme="majorHAnsi" w:hAnsiTheme="majorHAnsi"/>
          <w:sz w:val="22"/>
          <w:szCs w:val="22"/>
        </w:rPr>
        <w:t xml:space="preserve">, to enable access to and use of </w:t>
      </w:r>
      <w:r>
        <w:rPr>
          <w:rFonts w:asciiTheme="majorHAnsi" w:hAnsiTheme="majorHAnsi"/>
          <w:sz w:val="22"/>
          <w:szCs w:val="22"/>
        </w:rPr>
        <w:t xml:space="preserve">a </w:t>
      </w:r>
      <w:r w:rsidR="00B5345B">
        <w:rPr>
          <w:rFonts w:asciiTheme="majorHAnsi" w:hAnsiTheme="majorHAnsi"/>
          <w:sz w:val="22"/>
          <w:szCs w:val="22"/>
        </w:rPr>
        <w:t>DVBA</w:t>
      </w:r>
      <w:r>
        <w:rPr>
          <w:rFonts w:asciiTheme="majorHAnsi" w:hAnsiTheme="majorHAnsi"/>
          <w:sz w:val="22"/>
          <w:szCs w:val="22"/>
        </w:rPr>
        <w:t xml:space="preserve"> or any associated documentation and materials</w:t>
      </w:r>
      <w:r w:rsidRPr="00C641B3">
        <w:rPr>
          <w:rFonts w:asciiTheme="majorHAnsi" w:hAnsiTheme="majorHAnsi"/>
          <w:sz w:val="22"/>
          <w:szCs w:val="22"/>
        </w:rPr>
        <w:t xml:space="preserve">.  </w:t>
      </w:r>
      <w:r>
        <w:rPr>
          <w:rFonts w:asciiTheme="majorHAnsi" w:hAnsiTheme="majorHAnsi"/>
          <w:sz w:val="22"/>
          <w:szCs w:val="22"/>
        </w:rPr>
        <w:t>Developer</w:t>
      </w:r>
      <w:r w:rsidRPr="00C641B3">
        <w:rPr>
          <w:rFonts w:asciiTheme="majorHAnsi" w:hAnsiTheme="majorHAnsi"/>
          <w:sz w:val="22"/>
          <w:szCs w:val="22"/>
        </w:rPr>
        <w:t xml:space="preserve"> shall be responsible for preventing any unauthorized disclosure or use of such account information, any ramifications thereof, and for promptly notifying </w:t>
      </w:r>
      <w:r>
        <w:rPr>
          <w:rFonts w:asciiTheme="majorHAnsi" w:hAnsiTheme="majorHAnsi"/>
          <w:sz w:val="22"/>
          <w:szCs w:val="22"/>
        </w:rPr>
        <w:t>Blackboard</w:t>
      </w:r>
      <w:r w:rsidRPr="00C641B3">
        <w:rPr>
          <w:rFonts w:asciiTheme="majorHAnsi" w:hAnsiTheme="majorHAnsi"/>
          <w:sz w:val="22"/>
          <w:szCs w:val="22"/>
        </w:rPr>
        <w:t xml:space="preserve"> of any breach of this obligation. </w:t>
      </w:r>
      <w:r>
        <w:rPr>
          <w:rFonts w:asciiTheme="majorHAnsi" w:hAnsiTheme="majorHAnsi"/>
          <w:sz w:val="22"/>
          <w:szCs w:val="22"/>
        </w:rPr>
        <w:t xml:space="preserve"> Blackboard</w:t>
      </w:r>
      <w:r w:rsidRPr="00C641B3">
        <w:rPr>
          <w:rFonts w:asciiTheme="majorHAnsi" w:hAnsiTheme="majorHAnsi"/>
          <w:sz w:val="22"/>
          <w:szCs w:val="22"/>
        </w:rPr>
        <w:t xml:space="preserve"> may deny access to any user if </w:t>
      </w:r>
      <w:r>
        <w:rPr>
          <w:rFonts w:asciiTheme="majorHAnsi" w:hAnsiTheme="majorHAnsi"/>
          <w:sz w:val="22"/>
          <w:szCs w:val="22"/>
        </w:rPr>
        <w:t>it</w:t>
      </w:r>
      <w:r w:rsidRPr="00C641B3">
        <w:rPr>
          <w:rFonts w:asciiTheme="majorHAnsi" w:hAnsiTheme="majorHAnsi"/>
          <w:sz w:val="22"/>
          <w:szCs w:val="22"/>
        </w:rPr>
        <w:t xml:space="preserve"> reasonably believe</w:t>
      </w:r>
      <w:r>
        <w:rPr>
          <w:rFonts w:asciiTheme="majorHAnsi" w:hAnsiTheme="majorHAnsi"/>
          <w:sz w:val="22"/>
          <w:szCs w:val="22"/>
        </w:rPr>
        <w:t>s</w:t>
      </w:r>
      <w:r w:rsidRPr="00C641B3">
        <w:rPr>
          <w:rFonts w:asciiTheme="majorHAnsi" w:hAnsiTheme="majorHAnsi"/>
          <w:sz w:val="22"/>
          <w:szCs w:val="22"/>
        </w:rPr>
        <w:t xml:space="preserve"> that </w:t>
      </w:r>
      <w:r>
        <w:rPr>
          <w:rFonts w:asciiTheme="majorHAnsi" w:hAnsiTheme="majorHAnsi"/>
          <w:sz w:val="22"/>
          <w:szCs w:val="22"/>
        </w:rPr>
        <w:t>Developer’s</w:t>
      </w:r>
      <w:r w:rsidRPr="00C641B3">
        <w:rPr>
          <w:rFonts w:asciiTheme="majorHAnsi" w:hAnsiTheme="majorHAnsi"/>
          <w:sz w:val="22"/>
          <w:szCs w:val="22"/>
        </w:rPr>
        <w:t xml:space="preserve"> account information has been lost, stolen, or compromised.</w:t>
      </w:r>
    </w:p>
    <w:p w14:paraId="3A99CDE9" w14:textId="77777777" w:rsidR="00D24EAC" w:rsidRPr="00255EA3" w:rsidRDefault="00D24EAC" w:rsidP="003208D1">
      <w:pPr>
        <w:pStyle w:val="ListParagraph"/>
        <w:rPr>
          <w:rFonts w:asciiTheme="majorHAnsi" w:hAnsiTheme="majorHAnsi" w:cs="Times New Roman"/>
          <w:b/>
          <w:sz w:val="22"/>
          <w:szCs w:val="22"/>
        </w:rPr>
      </w:pPr>
    </w:p>
    <w:p w14:paraId="397D2B47" w14:textId="77777777" w:rsidR="00D24EAC" w:rsidRPr="00255EA3" w:rsidRDefault="00D24EAC" w:rsidP="003208D1">
      <w:pPr>
        <w:pStyle w:val="ListParagraph"/>
        <w:numPr>
          <w:ilvl w:val="0"/>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 xml:space="preserve">INTELLECTUAL PROPERTY OWNERSHIP.  </w:t>
      </w:r>
    </w:p>
    <w:p w14:paraId="11F20F26" w14:textId="77777777" w:rsidR="00D24EAC" w:rsidRPr="00255EA3" w:rsidRDefault="00D24EAC" w:rsidP="003208D1">
      <w:pPr>
        <w:pStyle w:val="ListParagraph"/>
        <w:spacing w:line="240" w:lineRule="atLeast"/>
        <w:ind w:left="360"/>
        <w:rPr>
          <w:rFonts w:asciiTheme="majorHAnsi" w:hAnsiTheme="majorHAnsi" w:cs="Times New Roman"/>
          <w:b/>
          <w:sz w:val="22"/>
          <w:szCs w:val="22"/>
        </w:rPr>
      </w:pPr>
    </w:p>
    <w:p w14:paraId="0E3BDBCE" w14:textId="77777777" w:rsidR="00456626" w:rsidRPr="008529C2" w:rsidRDefault="00456626" w:rsidP="008529C2">
      <w:pPr>
        <w:rPr>
          <w:rFonts w:asciiTheme="majorHAnsi" w:hAnsiTheme="majorHAnsi" w:cs="Arial"/>
          <w:sz w:val="22"/>
          <w:szCs w:val="22"/>
        </w:rPr>
      </w:pPr>
      <w:r w:rsidRPr="00456626">
        <w:rPr>
          <w:rFonts w:asciiTheme="majorHAnsi" w:hAnsiTheme="majorHAnsi" w:cs="Arial"/>
          <w:sz w:val="22"/>
          <w:szCs w:val="22"/>
        </w:rPr>
        <w:t xml:space="preserve">Blackboard owns all Blackboard Applications, APIs and Documentation, any other materials or technology made available to Developer, and all derivative works of any of the above.  </w:t>
      </w:r>
      <w:r w:rsidR="008529C2" w:rsidRPr="00456626">
        <w:rPr>
          <w:rFonts w:asciiTheme="majorHAnsi" w:hAnsiTheme="majorHAnsi" w:cs="Arial"/>
          <w:sz w:val="22"/>
          <w:szCs w:val="22"/>
        </w:rPr>
        <w:t xml:space="preserve">Developer owns the Developer Applications.  </w:t>
      </w:r>
      <w:r w:rsidRPr="00456626">
        <w:rPr>
          <w:rFonts w:asciiTheme="majorHAnsi" w:hAnsiTheme="majorHAnsi" w:cs="Arial"/>
          <w:sz w:val="22"/>
          <w:szCs w:val="22"/>
        </w:rPr>
        <w:t xml:space="preserve">Developer acknowledges and agrees that: (i) other developers and third parties may utilize the APIs and Documentation to develop and make available applications which are similar to or compete with the Developer Applications; and (ii) Blackboard may develop and make available applications that are similar to or otherwise compete with, the Developer Applications.   </w:t>
      </w:r>
    </w:p>
    <w:p w14:paraId="296C2DC0" w14:textId="77777777" w:rsidR="00FD6E7C" w:rsidRPr="00255EA3" w:rsidRDefault="00FD6E7C" w:rsidP="003208D1">
      <w:pPr>
        <w:pStyle w:val="ListParagraph"/>
        <w:spacing w:line="240" w:lineRule="atLeast"/>
        <w:ind w:left="792"/>
        <w:rPr>
          <w:rFonts w:asciiTheme="majorHAnsi" w:hAnsiTheme="majorHAnsi" w:cs="Times New Roman"/>
          <w:b/>
          <w:sz w:val="22"/>
          <w:szCs w:val="22"/>
        </w:rPr>
      </w:pPr>
    </w:p>
    <w:p w14:paraId="3623F644" w14:textId="77777777" w:rsidR="00FD6E7C" w:rsidRPr="00255EA3" w:rsidRDefault="00FD6E7C" w:rsidP="003208D1">
      <w:pPr>
        <w:pStyle w:val="ListParagraph"/>
        <w:numPr>
          <w:ilvl w:val="0"/>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WARRANTIES; DISCLAIMER OF WARRANTIES</w:t>
      </w:r>
    </w:p>
    <w:p w14:paraId="1CAB6E8A" w14:textId="77777777" w:rsidR="00FD6E7C" w:rsidRPr="00255EA3" w:rsidRDefault="00FD6E7C" w:rsidP="003208D1">
      <w:pPr>
        <w:pStyle w:val="ListParagraph"/>
        <w:spacing w:line="240" w:lineRule="atLeast"/>
        <w:ind w:left="360"/>
        <w:rPr>
          <w:rFonts w:asciiTheme="majorHAnsi" w:hAnsiTheme="majorHAnsi" w:cs="Times New Roman"/>
          <w:b/>
          <w:sz w:val="22"/>
          <w:szCs w:val="22"/>
        </w:rPr>
      </w:pPr>
    </w:p>
    <w:p w14:paraId="77BC63D2" w14:textId="77777777" w:rsidR="00AC7E88" w:rsidRPr="00255EA3" w:rsidRDefault="0099105B" w:rsidP="003208D1">
      <w:pPr>
        <w:pStyle w:val="ListParagraph"/>
        <w:numPr>
          <w:ilvl w:val="1"/>
          <w:numId w:val="6"/>
        </w:numPr>
        <w:spacing w:line="240" w:lineRule="atLeast"/>
        <w:rPr>
          <w:rFonts w:asciiTheme="majorHAnsi" w:hAnsiTheme="majorHAnsi" w:cs="Times New Roman"/>
          <w:b/>
          <w:sz w:val="22"/>
          <w:szCs w:val="22"/>
        </w:rPr>
      </w:pPr>
      <w:r>
        <w:rPr>
          <w:rFonts w:asciiTheme="majorHAnsi" w:hAnsiTheme="majorHAnsi" w:cs="Times New Roman"/>
          <w:b/>
          <w:sz w:val="22"/>
          <w:szCs w:val="22"/>
        </w:rPr>
        <w:t>Warranties of Developer</w:t>
      </w:r>
      <w:r w:rsidR="00006FE5" w:rsidRPr="00255EA3">
        <w:rPr>
          <w:rFonts w:asciiTheme="majorHAnsi" w:hAnsiTheme="majorHAnsi" w:cs="Times New Roman"/>
          <w:b/>
          <w:sz w:val="22"/>
          <w:szCs w:val="22"/>
        </w:rPr>
        <w:t xml:space="preserve">.  </w:t>
      </w:r>
      <w:r w:rsidR="00AB4DE7">
        <w:rPr>
          <w:rFonts w:asciiTheme="majorHAnsi" w:hAnsiTheme="majorHAnsi" w:cs="Times New Roman"/>
          <w:sz w:val="22"/>
          <w:szCs w:val="22"/>
        </w:rPr>
        <w:t>Developer</w:t>
      </w:r>
      <w:r w:rsidR="00006FE5" w:rsidRPr="00255EA3">
        <w:rPr>
          <w:rFonts w:asciiTheme="majorHAnsi" w:hAnsiTheme="majorHAnsi" w:cs="Times New Roman"/>
          <w:sz w:val="22"/>
          <w:szCs w:val="22"/>
        </w:rPr>
        <w:t xml:space="preserve"> represents and warrants to </w:t>
      </w:r>
      <w:r w:rsidR="00446EE2" w:rsidRPr="00255EA3">
        <w:rPr>
          <w:rFonts w:asciiTheme="majorHAnsi" w:hAnsiTheme="majorHAnsi" w:cs="Times New Roman"/>
          <w:sz w:val="22"/>
          <w:szCs w:val="22"/>
        </w:rPr>
        <w:t>Blackboard</w:t>
      </w:r>
      <w:r w:rsidR="00006FE5" w:rsidRPr="00255EA3">
        <w:rPr>
          <w:rFonts w:asciiTheme="majorHAnsi" w:hAnsiTheme="majorHAnsi" w:cs="Times New Roman"/>
          <w:sz w:val="22"/>
          <w:szCs w:val="22"/>
        </w:rPr>
        <w:t xml:space="preserve"> that:</w:t>
      </w:r>
    </w:p>
    <w:p w14:paraId="114E5844" w14:textId="77777777" w:rsidR="00FD6E7C" w:rsidRPr="00255EA3" w:rsidRDefault="00FD6E7C" w:rsidP="003208D1">
      <w:pPr>
        <w:pStyle w:val="ListParagraph"/>
        <w:spacing w:line="240" w:lineRule="atLeast"/>
        <w:ind w:left="792"/>
        <w:rPr>
          <w:rFonts w:asciiTheme="majorHAnsi" w:hAnsiTheme="majorHAnsi" w:cs="Times New Roman"/>
          <w:b/>
          <w:sz w:val="22"/>
          <w:szCs w:val="22"/>
        </w:rPr>
      </w:pPr>
    </w:p>
    <w:p w14:paraId="059CEE9D" w14:textId="77777777" w:rsidR="00AB4DE7" w:rsidRPr="008D4350" w:rsidRDefault="00AB4DE7" w:rsidP="003208D1">
      <w:pPr>
        <w:pStyle w:val="ListParagraph"/>
        <w:numPr>
          <w:ilvl w:val="2"/>
          <w:numId w:val="6"/>
        </w:numPr>
        <w:spacing w:line="240" w:lineRule="atLeast"/>
        <w:rPr>
          <w:rFonts w:asciiTheme="majorHAnsi" w:hAnsiTheme="majorHAnsi" w:cs="Times New Roman"/>
          <w:b/>
          <w:sz w:val="22"/>
          <w:szCs w:val="22"/>
        </w:rPr>
      </w:pPr>
      <w:r>
        <w:rPr>
          <w:rFonts w:asciiTheme="majorHAnsi" w:hAnsiTheme="majorHAnsi" w:cs="Arial"/>
          <w:sz w:val="22"/>
          <w:szCs w:val="22"/>
        </w:rPr>
        <w:t>E</w:t>
      </w:r>
      <w:r w:rsidRPr="00AB4DE7">
        <w:rPr>
          <w:rFonts w:asciiTheme="majorHAnsi" w:hAnsiTheme="majorHAnsi" w:cs="Arial"/>
          <w:sz w:val="22"/>
          <w:szCs w:val="22"/>
        </w:rPr>
        <w:t xml:space="preserve">ach Developer Application: (i) </w:t>
      </w:r>
      <w:r w:rsidR="005711CA">
        <w:rPr>
          <w:rFonts w:asciiTheme="majorHAnsi" w:hAnsiTheme="majorHAnsi" w:cs="Arial"/>
          <w:sz w:val="22"/>
          <w:szCs w:val="22"/>
        </w:rPr>
        <w:t xml:space="preserve">shall be developed in a good and workmanlike manner and in compliance with the requirements and purposes of this Agreement; (ii) </w:t>
      </w:r>
      <w:r w:rsidRPr="00AB4DE7">
        <w:rPr>
          <w:rFonts w:asciiTheme="majorHAnsi" w:hAnsiTheme="majorHAnsi" w:cs="Arial"/>
          <w:sz w:val="22"/>
          <w:szCs w:val="22"/>
        </w:rPr>
        <w:t>shall not infringe any third party’s intellectual property rights; (ii</w:t>
      </w:r>
      <w:r w:rsidR="005711CA">
        <w:rPr>
          <w:rFonts w:asciiTheme="majorHAnsi" w:hAnsiTheme="majorHAnsi" w:cs="Arial"/>
          <w:sz w:val="22"/>
          <w:szCs w:val="22"/>
        </w:rPr>
        <w:t>i</w:t>
      </w:r>
      <w:r w:rsidRPr="00AB4DE7">
        <w:rPr>
          <w:rFonts w:asciiTheme="majorHAnsi" w:hAnsiTheme="majorHAnsi" w:cs="Arial"/>
          <w:sz w:val="22"/>
          <w:szCs w:val="22"/>
        </w:rPr>
        <w:t>) shall be free from any viruses or malicious code, or any code or mechanism which would permit unauthorized access to any Blackboard Application (i.e. any access other than that which, in</w:t>
      </w:r>
      <w:r w:rsidR="008D4350">
        <w:rPr>
          <w:rFonts w:asciiTheme="majorHAnsi" w:hAnsiTheme="majorHAnsi" w:cs="Arial"/>
          <w:sz w:val="22"/>
          <w:szCs w:val="22"/>
        </w:rPr>
        <w:t xml:space="preserve"> compliance with the </w:t>
      </w:r>
      <w:r w:rsidRPr="00AB4DE7">
        <w:rPr>
          <w:rFonts w:asciiTheme="majorHAnsi" w:hAnsiTheme="majorHAnsi" w:cs="Arial"/>
          <w:sz w:val="22"/>
          <w:szCs w:val="22"/>
        </w:rPr>
        <w:t>API</w:t>
      </w:r>
      <w:r w:rsidR="008D4350">
        <w:rPr>
          <w:rFonts w:asciiTheme="majorHAnsi" w:hAnsiTheme="majorHAnsi" w:cs="Arial"/>
          <w:sz w:val="22"/>
          <w:szCs w:val="22"/>
        </w:rPr>
        <w:t>s and</w:t>
      </w:r>
      <w:r w:rsidRPr="00AB4DE7">
        <w:rPr>
          <w:rFonts w:asciiTheme="majorHAnsi" w:hAnsiTheme="majorHAnsi" w:cs="Arial"/>
          <w:sz w:val="22"/>
          <w:szCs w:val="22"/>
        </w:rPr>
        <w:t xml:space="preserve"> Documentation, allows the exchange of data between the Blackboard Application and the Developer Application); and (i</w:t>
      </w:r>
      <w:r w:rsidR="005711CA">
        <w:rPr>
          <w:rFonts w:asciiTheme="majorHAnsi" w:hAnsiTheme="majorHAnsi" w:cs="Arial"/>
          <w:sz w:val="22"/>
          <w:szCs w:val="22"/>
        </w:rPr>
        <w:t>v</w:t>
      </w:r>
      <w:r w:rsidRPr="00AB4DE7">
        <w:rPr>
          <w:rFonts w:asciiTheme="majorHAnsi" w:hAnsiTheme="majorHAnsi" w:cs="Arial"/>
          <w:sz w:val="22"/>
          <w:szCs w:val="22"/>
        </w:rPr>
        <w:t xml:space="preserve">) shall contain no open source, freeware, copyleft or similar components which would require general or public disclosure of any component of any </w:t>
      </w:r>
      <w:r w:rsidR="008D4350">
        <w:rPr>
          <w:rFonts w:asciiTheme="majorHAnsi" w:hAnsiTheme="majorHAnsi" w:cs="Arial"/>
          <w:sz w:val="22"/>
          <w:szCs w:val="22"/>
        </w:rPr>
        <w:t xml:space="preserve">Blackboard </w:t>
      </w:r>
      <w:r w:rsidRPr="00AB4DE7">
        <w:rPr>
          <w:rFonts w:asciiTheme="majorHAnsi" w:hAnsiTheme="majorHAnsi" w:cs="Arial"/>
          <w:sz w:val="22"/>
          <w:szCs w:val="22"/>
        </w:rPr>
        <w:t xml:space="preserve">Application or other Blackboard technology or otherwise impair Blackboard’s rights in any Blackboard Application or technology. </w:t>
      </w:r>
    </w:p>
    <w:p w14:paraId="707AC291" w14:textId="77777777" w:rsidR="008D4350" w:rsidRPr="008D4350" w:rsidRDefault="008D4350" w:rsidP="003208D1">
      <w:pPr>
        <w:pStyle w:val="ListParagraph"/>
        <w:rPr>
          <w:rFonts w:asciiTheme="majorHAnsi" w:hAnsiTheme="majorHAnsi" w:cs="Times New Roman"/>
          <w:b/>
          <w:sz w:val="22"/>
          <w:szCs w:val="22"/>
        </w:rPr>
      </w:pPr>
    </w:p>
    <w:p w14:paraId="30872418" w14:textId="77777777" w:rsidR="008D4350" w:rsidRPr="008D4350" w:rsidRDefault="00AB4DE7" w:rsidP="003208D1">
      <w:pPr>
        <w:pStyle w:val="ListParagraph"/>
        <w:numPr>
          <w:ilvl w:val="2"/>
          <w:numId w:val="6"/>
        </w:numPr>
        <w:spacing w:line="240" w:lineRule="atLeast"/>
        <w:rPr>
          <w:rFonts w:asciiTheme="majorHAnsi" w:hAnsiTheme="majorHAnsi" w:cs="Times New Roman"/>
          <w:b/>
          <w:sz w:val="22"/>
          <w:szCs w:val="22"/>
        </w:rPr>
      </w:pPr>
      <w:r w:rsidRPr="008D4350">
        <w:rPr>
          <w:rFonts w:asciiTheme="majorHAnsi" w:hAnsiTheme="majorHAnsi" w:cs="Arial"/>
          <w:sz w:val="22"/>
          <w:szCs w:val="22"/>
        </w:rPr>
        <w:t>it shall comply with applicable laws</w:t>
      </w:r>
      <w:r w:rsidR="008D4350">
        <w:rPr>
          <w:rFonts w:asciiTheme="majorHAnsi" w:hAnsiTheme="majorHAnsi" w:cs="Arial"/>
          <w:sz w:val="22"/>
          <w:szCs w:val="22"/>
        </w:rPr>
        <w:t xml:space="preserve"> and regulations</w:t>
      </w:r>
      <w:r w:rsidRPr="008D4350">
        <w:rPr>
          <w:rFonts w:asciiTheme="majorHAnsi" w:hAnsiTheme="majorHAnsi" w:cs="Arial"/>
          <w:sz w:val="22"/>
          <w:szCs w:val="22"/>
        </w:rPr>
        <w:t xml:space="preserve">; </w:t>
      </w:r>
    </w:p>
    <w:p w14:paraId="4B808A74" w14:textId="77777777" w:rsidR="008D4350" w:rsidRPr="008D4350" w:rsidRDefault="008D4350" w:rsidP="003208D1">
      <w:pPr>
        <w:pStyle w:val="ListParagraph"/>
        <w:rPr>
          <w:rFonts w:asciiTheme="majorHAnsi" w:hAnsiTheme="majorHAnsi" w:cs="Arial"/>
          <w:sz w:val="22"/>
          <w:szCs w:val="22"/>
        </w:rPr>
      </w:pPr>
    </w:p>
    <w:p w14:paraId="1D4C66E6" w14:textId="77777777" w:rsidR="00AB4DE7" w:rsidRPr="008D4350" w:rsidRDefault="00AB4DE7" w:rsidP="003208D1">
      <w:pPr>
        <w:pStyle w:val="ListParagraph"/>
        <w:numPr>
          <w:ilvl w:val="2"/>
          <w:numId w:val="6"/>
        </w:numPr>
        <w:spacing w:line="240" w:lineRule="atLeast"/>
        <w:rPr>
          <w:rFonts w:asciiTheme="majorHAnsi" w:hAnsiTheme="majorHAnsi" w:cs="Times New Roman"/>
          <w:b/>
          <w:sz w:val="22"/>
          <w:szCs w:val="22"/>
        </w:rPr>
      </w:pPr>
      <w:r w:rsidRPr="008D4350">
        <w:rPr>
          <w:rFonts w:asciiTheme="majorHAnsi" w:hAnsiTheme="majorHAnsi" w:cs="Arial"/>
          <w:sz w:val="22"/>
          <w:szCs w:val="22"/>
        </w:rPr>
        <w:t>it will make no representations, commitments warranties or guarantees regarding Blackboard, any Blackboard Application or an</w:t>
      </w:r>
      <w:r w:rsidR="00381A1D">
        <w:rPr>
          <w:rFonts w:asciiTheme="majorHAnsi" w:hAnsiTheme="majorHAnsi" w:cs="Arial"/>
          <w:sz w:val="22"/>
          <w:szCs w:val="22"/>
        </w:rPr>
        <w:t>y other intellectual property of</w:t>
      </w:r>
      <w:r w:rsidRPr="008D4350">
        <w:rPr>
          <w:rFonts w:asciiTheme="majorHAnsi" w:hAnsiTheme="majorHAnsi" w:cs="Arial"/>
          <w:sz w:val="22"/>
          <w:szCs w:val="22"/>
        </w:rPr>
        <w:t xml:space="preserve"> Blackboard other than as permitted in the Agreement.</w:t>
      </w:r>
    </w:p>
    <w:p w14:paraId="17144878" w14:textId="77777777" w:rsidR="00164487" w:rsidRPr="00255EA3" w:rsidRDefault="00164487" w:rsidP="003208D1">
      <w:pPr>
        <w:pStyle w:val="ListParagraph"/>
        <w:spacing w:line="240" w:lineRule="atLeast"/>
        <w:ind w:left="1224"/>
        <w:rPr>
          <w:rFonts w:asciiTheme="majorHAnsi" w:hAnsiTheme="majorHAnsi" w:cs="Times New Roman"/>
          <w:b/>
          <w:sz w:val="22"/>
          <w:szCs w:val="22"/>
        </w:rPr>
      </w:pPr>
    </w:p>
    <w:p w14:paraId="002CDEF1" w14:textId="77777777" w:rsidR="0048376D" w:rsidRPr="00255EA3" w:rsidRDefault="0048376D" w:rsidP="003208D1">
      <w:pPr>
        <w:pStyle w:val="ListParagraph"/>
        <w:numPr>
          <w:ilvl w:val="2"/>
          <w:numId w:val="6"/>
        </w:numPr>
        <w:spacing w:line="240" w:lineRule="atLeast"/>
        <w:rPr>
          <w:rFonts w:asciiTheme="majorHAnsi" w:hAnsiTheme="majorHAnsi" w:cs="Times New Roman"/>
          <w:b/>
          <w:sz w:val="22"/>
          <w:szCs w:val="22"/>
        </w:rPr>
      </w:pPr>
      <w:r w:rsidRPr="00255EA3">
        <w:rPr>
          <w:rFonts w:asciiTheme="majorHAnsi" w:hAnsiTheme="majorHAnsi" w:cs="Times New Roman"/>
          <w:sz w:val="22"/>
          <w:szCs w:val="22"/>
        </w:rPr>
        <w:lastRenderedPageBreak/>
        <w:t xml:space="preserve">It shall not provide any data to Blackboard </w:t>
      </w:r>
      <w:r w:rsidR="00D9318B">
        <w:rPr>
          <w:rFonts w:asciiTheme="majorHAnsi" w:hAnsiTheme="majorHAnsi" w:cs="Times New Roman"/>
          <w:sz w:val="22"/>
          <w:szCs w:val="22"/>
        </w:rPr>
        <w:t xml:space="preserve">or to any Blackboard Application </w:t>
      </w:r>
      <w:r w:rsidRPr="00255EA3">
        <w:rPr>
          <w:rFonts w:asciiTheme="majorHAnsi" w:hAnsiTheme="majorHAnsi" w:cs="Times New Roman"/>
          <w:sz w:val="22"/>
          <w:szCs w:val="22"/>
        </w:rPr>
        <w:t xml:space="preserve">other </w:t>
      </w:r>
      <w:r w:rsidR="00D9318B">
        <w:rPr>
          <w:rFonts w:asciiTheme="majorHAnsi" w:hAnsiTheme="majorHAnsi" w:cs="Times New Roman"/>
          <w:sz w:val="22"/>
          <w:szCs w:val="22"/>
        </w:rPr>
        <w:t>than</w:t>
      </w:r>
      <w:r w:rsidRPr="00255EA3">
        <w:rPr>
          <w:rFonts w:asciiTheme="majorHAnsi" w:hAnsiTheme="majorHAnsi" w:cs="Times New Roman"/>
          <w:sz w:val="22"/>
          <w:szCs w:val="22"/>
        </w:rPr>
        <w:t xml:space="preserve"> sample data </w:t>
      </w:r>
      <w:r w:rsidR="00D9318B">
        <w:rPr>
          <w:rFonts w:asciiTheme="majorHAnsi" w:hAnsiTheme="majorHAnsi" w:cs="Times New Roman"/>
          <w:sz w:val="22"/>
          <w:szCs w:val="22"/>
        </w:rPr>
        <w:t>which does</w:t>
      </w:r>
      <w:r w:rsidRPr="00255EA3">
        <w:rPr>
          <w:rFonts w:asciiTheme="majorHAnsi" w:hAnsiTheme="majorHAnsi" w:cs="Times New Roman"/>
          <w:sz w:val="22"/>
          <w:szCs w:val="22"/>
        </w:rPr>
        <w:t xml:space="preserve"> not identify, reflect or represents any information regarding any actual individual or entity;</w:t>
      </w:r>
    </w:p>
    <w:p w14:paraId="547171A1" w14:textId="77777777" w:rsidR="0048376D" w:rsidRPr="00255EA3" w:rsidRDefault="0048376D" w:rsidP="003208D1">
      <w:pPr>
        <w:pStyle w:val="ListParagraph"/>
        <w:rPr>
          <w:rFonts w:asciiTheme="majorHAnsi" w:hAnsiTheme="majorHAnsi" w:cs="Times New Roman"/>
          <w:b/>
          <w:sz w:val="22"/>
          <w:szCs w:val="22"/>
        </w:rPr>
      </w:pPr>
    </w:p>
    <w:p w14:paraId="24D85F4F" w14:textId="065E286E" w:rsidR="005E1029" w:rsidRPr="008C5825" w:rsidRDefault="00B25084" w:rsidP="008C5825">
      <w:pPr>
        <w:pStyle w:val="ListParagraph"/>
        <w:numPr>
          <w:ilvl w:val="1"/>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 xml:space="preserve">EXCEPT AS EXPRESSLY PROVIDED HEREIN, </w:t>
      </w:r>
      <w:r w:rsidR="005F6BD2" w:rsidRPr="00255EA3">
        <w:rPr>
          <w:rFonts w:asciiTheme="majorHAnsi" w:hAnsiTheme="majorHAnsi" w:cs="Times New Roman"/>
          <w:b/>
          <w:sz w:val="22"/>
          <w:szCs w:val="22"/>
        </w:rPr>
        <w:t>T</w:t>
      </w:r>
      <w:r w:rsidRPr="00255EA3">
        <w:rPr>
          <w:rFonts w:asciiTheme="majorHAnsi" w:hAnsiTheme="majorHAnsi" w:cs="Times New Roman"/>
          <w:b/>
          <w:sz w:val="22"/>
          <w:szCs w:val="22"/>
        </w:rPr>
        <w:t xml:space="preserve">HE PARTIES DISCLAIM ALL WARRANTIES, WHETHER EXPRESSED OR IMPLIED, INCLUDING WARRANTIES OF MERCHANTABILITY AND FITNESS FOR A PARTICULAR PURPOSE.  </w:t>
      </w:r>
      <w:r w:rsidR="005E1029" w:rsidRPr="008C5825">
        <w:rPr>
          <w:rFonts w:asciiTheme="majorHAnsi" w:hAnsiTheme="majorHAnsi" w:cs="Times New Roman"/>
          <w:b/>
          <w:sz w:val="22"/>
          <w:szCs w:val="22"/>
        </w:rPr>
        <w:t>IN NO EVENT SHALL BLACKBOARD BE LIABLE FOR THE FAILURE, DELAY, ERROR OR IMPAIRMENT OF INTEGRATION OR INTEROPE</w:t>
      </w:r>
      <w:r w:rsidR="00D9318B" w:rsidRPr="008C5825">
        <w:rPr>
          <w:rFonts w:asciiTheme="majorHAnsi" w:hAnsiTheme="majorHAnsi" w:cs="Times New Roman"/>
          <w:b/>
          <w:sz w:val="22"/>
          <w:szCs w:val="22"/>
        </w:rPr>
        <w:t xml:space="preserve">RABILITY BETWEEN ANY </w:t>
      </w:r>
      <w:r w:rsidR="00381A1D" w:rsidRPr="008C5825">
        <w:rPr>
          <w:rFonts w:asciiTheme="majorHAnsi" w:hAnsiTheme="majorHAnsi" w:cs="Times New Roman"/>
          <w:b/>
          <w:sz w:val="22"/>
          <w:szCs w:val="22"/>
        </w:rPr>
        <w:t xml:space="preserve">DVBA or </w:t>
      </w:r>
      <w:r w:rsidR="00D9318B" w:rsidRPr="008C5825">
        <w:rPr>
          <w:rFonts w:asciiTheme="majorHAnsi" w:hAnsiTheme="majorHAnsi" w:cs="Times New Roman"/>
          <w:b/>
          <w:sz w:val="22"/>
          <w:szCs w:val="22"/>
        </w:rPr>
        <w:t>BLACKBOARD APPLICATION</w:t>
      </w:r>
      <w:r w:rsidR="005E1029" w:rsidRPr="008C5825">
        <w:rPr>
          <w:rFonts w:asciiTheme="majorHAnsi" w:hAnsiTheme="majorHAnsi" w:cs="Times New Roman"/>
          <w:b/>
          <w:sz w:val="22"/>
          <w:szCs w:val="22"/>
        </w:rPr>
        <w:t xml:space="preserve"> AND ANY </w:t>
      </w:r>
      <w:r w:rsidR="00D9318B" w:rsidRPr="008C5825">
        <w:rPr>
          <w:rFonts w:asciiTheme="majorHAnsi" w:hAnsiTheme="majorHAnsi" w:cs="Times New Roman"/>
          <w:b/>
          <w:sz w:val="22"/>
          <w:szCs w:val="22"/>
        </w:rPr>
        <w:t>DEVELOPER APPLICATION</w:t>
      </w:r>
      <w:r w:rsidR="005E1029" w:rsidRPr="008C5825">
        <w:rPr>
          <w:rFonts w:asciiTheme="majorHAnsi" w:hAnsiTheme="majorHAnsi" w:cs="Times New Roman"/>
          <w:b/>
          <w:sz w:val="22"/>
          <w:szCs w:val="22"/>
        </w:rPr>
        <w:t xml:space="preserve">.    </w:t>
      </w:r>
    </w:p>
    <w:p w14:paraId="1BCD24DB" w14:textId="77777777" w:rsidR="005F6BD2" w:rsidRPr="00255EA3" w:rsidRDefault="005F6BD2" w:rsidP="003208D1">
      <w:pPr>
        <w:pStyle w:val="ListParagraph"/>
        <w:rPr>
          <w:rFonts w:asciiTheme="majorHAnsi" w:hAnsiTheme="majorHAnsi" w:cs="Times New Roman"/>
          <w:b/>
          <w:sz w:val="22"/>
          <w:szCs w:val="22"/>
        </w:rPr>
      </w:pPr>
    </w:p>
    <w:p w14:paraId="280BA028" w14:textId="77777777" w:rsidR="005F6BD2" w:rsidRPr="00255EA3" w:rsidRDefault="005F6BD2" w:rsidP="003208D1">
      <w:pPr>
        <w:pStyle w:val="ListParagraph"/>
        <w:numPr>
          <w:ilvl w:val="0"/>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INDEMNIFICATION.</w:t>
      </w:r>
    </w:p>
    <w:p w14:paraId="610BD3A7" w14:textId="77777777" w:rsidR="005F6BD2" w:rsidRPr="00255EA3" w:rsidRDefault="005F6BD2" w:rsidP="003208D1">
      <w:pPr>
        <w:pStyle w:val="ListParagraph"/>
        <w:spacing w:line="240" w:lineRule="atLeast"/>
        <w:ind w:left="360"/>
        <w:rPr>
          <w:rFonts w:asciiTheme="majorHAnsi" w:hAnsiTheme="majorHAnsi" w:cs="Times New Roman"/>
          <w:b/>
          <w:sz w:val="22"/>
          <w:szCs w:val="22"/>
        </w:rPr>
      </w:pPr>
    </w:p>
    <w:p w14:paraId="1DC3A58E" w14:textId="77777777" w:rsidR="003021E9" w:rsidRPr="00255EA3" w:rsidRDefault="0099105B" w:rsidP="003208D1">
      <w:pPr>
        <w:pStyle w:val="ListParagraph"/>
        <w:spacing w:line="240" w:lineRule="atLeast"/>
        <w:ind w:left="792"/>
        <w:rPr>
          <w:rFonts w:asciiTheme="majorHAnsi" w:hAnsiTheme="majorHAnsi" w:cs="Times New Roman"/>
          <w:sz w:val="22"/>
          <w:szCs w:val="22"/>
        </w:rPr>
      </w:pPr>
      <w:r>
        <w:rPr>
          <w:rFonts w:asciiTheme="majorHAnsi" w:hAnsiTheme="majorHAnsi" w:cs="Times New Roman"/>
          <w:sz w:val="22"/>
          <w:szCs w:val="22"/>
        </w:rPr>
        <w:t>Developer</w:t>
      </w:r>
      <w:r w:rsidR="00D416F4" w:rsidRPr="00255EA3">
        <w:rPr>
          <w:rFonts w:asciiTheme="majorHAnsi" w:hAnsiTheme="majorHAnsi" w:cs="Times New Roman"/>
          <w:sz w:val="22"/>
          <w:szCs w:val="22"/>
        </w:rPr>
        <w:t xml:space="preserve"> shall, indemnify</w:t>
      </w:r>
      <w:r w:rsidR="00CE54AC" w:rsidRPr="00255EA3">
        <w:rPr>
          <w:rFonts w:asciiTheme="majorHAnsi" w:hAnsiTheme="majorHAnsi" w:cs="Times New Roman"/>
          <w:sz w:val="22"/>
          <w:szCs w:val="22"/>
        </w:rPr>
        <w:t>, defend</w:t>
      </w:r>
      <w:r w:rsidR="00D416F4" w:rsidRPr="00255EA3">
        <w:rPr>
          <w:rFonts w:asciiTheme="majorHAnsi" w:hAnsiTheme="majorHAnsi" w:cs="Times New Roman"/>
          <w:sz w:val="22"/>
          <w:szCs w:val="22"/>
        </w:rPr>
        <w:t xml:space="preserve"> and hold </w:t>
      </w:r>
      <w:r w:rsidR="00446EE2" w:rsidRPr="00255EA3">
        <w:rPr>
          <w:rFonts w:asciiTheme="majorHAnsi" w:hAnsiTheme="majorHAnsi" w:cs="Times New Roman"/>
          <w:sz w:val="22"/>
          <w:szCs w:val="22"/>
        </w:rPr>
        <w:t>Blackboard</w:t>
      </w:r>
      <w:r w:rsidR="00D416F4" w:rsidRPr="00255EA3">
        <w:rPr>
          <w:rFonts w:asciiTheme="majorHAnsi" w:hAnsiTheme="majorHAnsi" w:cs="Times New Roman"/>
          <w:sz w:val="22"/>
          <w:szCs w:val="22"/>
        </w:rPr>
        <w:t xml:space="preserve"> (and all of its officers</w:t>
      </w:r>
      <w:r w:rsidR="00CE54AC" w:rsidRPr="00255EA3">
        <w:rPr>
          <w:rFonts w:asciiTheme="majorHAnsi" w:hAnsiTheme="majorHAnsi" w:cs="Times New Roman"/>
          <w:sz w:val="22"/>
          <w:szCs w:val="22"/>
        </w:rPr>
        <w:t>,</w:t>
      </w:r>
      <w:r w:rsidR="00D416F4" w:rsidRPr="00255EA3">
        <w:rPr>
          <w:rFonts w:asciiTheme="majorHAnsi" w:hAnsiTheme="majorHAnsi" w:cs="Times New Roman"/>
          <w:sz w:val="22"/>
          <w:szCs w:val="22"/>
        </w:rPr>
        <w:t xml:space="preserve"> employees</w:t>
      </w:r>
      <w:r w:rsidR="00CE54AC" w:rsidRPr="00255EA3">
        <w:rPr>
          <w:rFonts w:asciiTheme="majorHAnsi" w:hAnsiTheme="majorHAnsi" w:cs="Times New Roman"/>
          <w:sz w:val="22"/>
          <w:szCs w:val="22"/>
        </w:rPr>
        <w:t>, agents and Clients</w:t>
      </w:r>
      <w:r w:rsidR="008F72E0" w:rsidRPr="00255EA3">
        <w:rPr>
          <w:rFonts w:asciiTheme="majorHAnsi" w:hAnsiTheme="majorHAnsi" w:cs="Times New Roman"/>
          <w:sz w:val="22"/>
          <w:szCs w:val="22"/>
        </w:rPr>
        <w:t>; collectively, the “Indemnified Parties”</w:t>
      </w:r>
      <w:r w:rsidR="00D416F4" w:rsidRPr="00255EA3">
        <w:rPr>
          <w:rFonts w:asciiTheme="majorHAnsi" w:hAnsiTheme="majorHAnsi" w:cs="Times New Roman"/>
          <w:sz w:val="22"/>
          <w:szCs w:val="22"/>
        </w:rPr>
        <w:t>) harmless and from any and all damages, losses, judgments, liabilities, costs and expenses (including reasonable attorneys' fees</w:t>
      </w:r>
      <w:r w:rsidR="00D70FD6" w:rsidRPr="00255EA3">
        <w:rPr>
          <w:rFonts w:asciiTheme="majorHAnsi" w:hAnsiTheme="majorHAnsi" w:cs="Times New Roman"/>
          <w:sz w:val="22"/>
          <w:szCs w:val="22"/>
        </w:rPr>
        <w:t>; collectively, “Damages”</w:t>
      </w:r>
      <w:r w:rsidR="00D416F4" w:rsidRPr="00255EA3">
        <w:rPr>
          <w:rFonts w:asciiTheme="majorHAnsi" w:hAnsiTheme="majorHAnsi" w:cs="Times New Roman"/>
          <w:sz w:val="22"/>
          <w:szCs w:val="22"/>
        </w:rPr>
        <w:t>) arising out of or relating to</w:t>
      </w:r>
      <w:r w:rsidR="003021E9" w:rsidRPr="00255EA3">
        <w:rPr>
          <w:rFonts w:asciiTheme="majorHAnsi" w:hAnsiTheme="majorHAnsi" w:cs="Times New Roman"/>
          <w:sz w:val="22"/>
          <w:szCs w:val="22"/>
        </w:rPr>
        <w:t>:</w:t>
      </w:r>
    </w:p>
    <w:p w14:paraId="75B30409" w14:textId="77777777" w:rsidR="00C74D45" w:rsidRPr="00255EA3" w:rsidRDefault="00C74D45" w:rsidP="003208D1">
      <w:pPr>
        <w:pStyle w:val="ListParagraph"/>
        <w:spacing w:line="240" w:lineRule="atLeast"/>
        <w:ind w:left="792"/>
        <w:rPr>
          <w:rFonts w:asciiTheme="majorHAnsi" w:hAnsiTheme="majorHAnsi" w:cs="Times New Roman"/>
          <w:sz w:val="22"/>
          <w:szCs w:val="22"/>
        </w:rPr>
      </w:pPr>
    </w:p>
    <w:p w14:paraId="6FAECA19" w14:textId="77777777" w:rsidR="003021E9" w:rsidRPr="00255EA3" w:rsidRDefault="00D416F4" w:rsidP="003208D1">
      <w:pPr>
        <w:pStyle w:val="ListParagraph"/>
        <w:numPr>
          <w:ilvl w:val="2"/>
          <w:numId w:val="6"/>
        </w:numPr>
        <w:spacing w:line="240" w:lineRule="atLeast"/>
        <w:rPr>
          <w:rFonts w:asciiTheme="majorHAnsi" w:hAnsiTheme="majorHAnsi" w:cs="Times New Roman"/>
          <w:b/>
          <w:sz w:val="22"/>
          <w:szCs w:val="22"/>
        </w:rPr>
      </w:pPr>
      <w:r w:rsidRPr="00255EA3">
        <w:rPr>
          <w:rFonts w:asciiTheme="majorHAnsi" w:hAnsiTheme="majorHAnsi" w:cs="Times New Roman"/>
          <w:sz w:val="22"/>
          <w:szCs w:val="22"/>
        </w:rPr>
        <w:t xml:space="preserve">any third party claim </w:t>
      </w:r>
      <w:r w:rsidR="00D70FD6" w:rsidRPr="00255EA3">
        <w:rPr>
          <w:rFonts w:asciiTheme="majorHAnsi" w:hAnsiTheme="majorHAnsi" w:cs="Times New Roman"/>
          <w:sz w:val="22"/>
          <w:szCs w:val="22"/>
        </w:rPr>
        <w:t xml:space="preserve">or legal action </w:t>
      </w:r>
      <w:r w:rsidRPr="00255EA3">
        <w:rPr>
          <w:rFonts w:asciiTheme="majorHAnsi" w:hAnsiTheme="majorHAnsi" w:cs="Times New Roman"/>
          <w:sz w:val="22"/>
          <w:szCs w:val="22"/>
        </w:rPr>
        <w:t xml:space="preserve">that </w:t>
      </w:r>
      <w:r w:rsidR="00303C78" w:rsidRPr="00255EA3">
        <w:rPr>
          <w:rFonts w:asciiTheme="majorHAnsi" w:hAnsiTheme="majorHAnsi" w:cs="Times New Roman"/>
          <w:sz w:val="22"/>
          <w:szCs w:val="22"/>
        </w:rPr>
        <w:t xml:space="preserve">any </w:t>
      </w:r>
      <w:r w:rsidR="00796D2E">
        <w:rPr>
          <w:rFonts w:asciiTheme="majorHAnsi" w:hAnsiTheme="majorHAnsi" w:cs="Times New Roman"/>
          <w:sz w:val="22"/>
          <w:szCs w:val="22"/>
        </w:rPr>
        <w:t>Developer Application</w:t>
      </w:r>
      <w:r w:rsidR="00303C78" w:rsidRPr="00255EA3">
        <w:rPr>
          <w:rFonts w:asciiTheme="majorHAnsi" w:hAnsiTheme="majorHAnsi" w:cs="Times New Roman"/>
          <w:sz w:val="22"/>
          <w:szCs w:val="22"/>
        </w:rPr>
        <w:t xml:space="preserve"> or any other materials or other intellectual property made available to Blackboard hereunder </w:t>
      </w:r>
      <w:r w:rsidRPr="00255EA3">
        <w:rPr>
          <w:rFonts w:asciiTheme="majorHAnsi" w:hAnsiTheme="majorHAnsi" w:cs="Times New Roman"/>
          <w:sz w:val="22"/>
          <w:szCs w:val="22"/>
        </w:rPr>
        <w:t>infringe</w:t>
      </w:r>
      <w:r w:rsidR="003021E9" w:rsidRPr="00255EA3">
        <w:rPr>
          <w:rFonts w:asciiTheme="majorHAnsi" w:hAnsiTheme="majorHAnsi" w:cs="Times New Roman"/>
          <w:sz w:val="22"/>
          <w:szCs w:val="22"/>
        </w:rPr>
        <w:t>s</w:t>
      </w:r>
      <w:r w:rsidRPr="00255EA3">
        <w:rPr>
          <w:rFonts w:asciiTheme="majorHAnsi" w:hAnsiTheme="majorHAnsi" w:cs="Times New Roman"/>
          <w:sz w:val="22"/>
          <w:szCs w:val="22"/>
        </w:rPr>
        <w:t xml:space="preserve"> any copyrights, confidentiality rights, trade secrets, trademarks, patents and oth</w:t>
      </w:r>
      <w:r w:rsidR="00303C78" w:rsidRPr="00255EA3">
        <w:rPr>
          <w:rFonts w:asciiTheme="majorHAnsi" w:hAnsiTheme="majorHAnsi" w:cs="Times New Roman"/>
          <w:sz w:val="22"/>
          <w:szCs w:val="22"/>
        </w:rPr>
        <w:t>er intellectual property rights</w:t>
      </w:r>
      <w:r w:rsidR="003021E9" w:rsidRPr="00255EA3">
        <w:rPr>
          <w:rFonts w:asciiTheme="majorHAnsi" w:hAnsiTheme="majorHAnsi" w:cs="Times New Roman"/>
          <w:sz w:val="22"/>
          <w:szCs w:val="22"/>
        </w:rPr>
        <w:t>;</w:t>
      </w:r>
    </w:p>
    <w:p w14:paraId="1F8C129A" w14:textId="77777777" w:rsidR="008933B4" w:rsidRPr="00255EA3" w:rsidRDefault="008933B4" w:rsidP="003208D1">
      <w:pPr>
        <w:pStyle w:val="ListParagraph"/>
        <w:spacing w:line="240" w:lineRule="atLeast"/>
        <w:ind w:left="1224"/>
        <w:rPr>
          <w:rFonts w:asciiTheme="majorHAnsi" w:hAnsiTheme="majorHAnsi" w:cs="Times New Roman"/>
          <w:b/>
          <w:sz w:val="22"/>
          <w:szCs w:val="22"/>
        </w:rPr>
      </w:pPr>
    </w:p>
    <w:p w14:paraId="5BB2589D" w14:textId="77777777" w:rsidR="00C06A22" w:rsidRPr="00255EA3" w:rsidRDefault="008F72E0" w:rsidP="003208D1">
      <w:pPr>
        <w:pStyle w:val="ListParagraph"/>
        <w:numPr>
          <w:ilvl w:val="2"/>
          <w:numId w:val="6"/>
        </w:numPr>
        <w:spacing w:line="240" w:lineRule="atLeast"/>
        <w:rPr>
          <w:rFonts w:asciiTheme="majorHAnsi" w:hAnsiTheme="majorHAnsi" w:cs="Times New Roman"/>
          <w:b/>
          <w:sz w:val="22"/>
          <w:szCs w:val="22"/>
        </w:rPr>
      </w:pPr>
      <w:r w:rsidRPr="00255EA3">
        <w:rPr>
          <w:rFonts w:asciiTheme="majorHAnsi" w:hAnsiTheme="majorHAnsi" w:cs="Times New Roman"/>
          <w:sz w:val="22"/>
          <w:szCs w:val="22"/>
        </w:rPr>
        <w:t xml:space="preserve">any third party claim </w:t>
      </w:r>
      <w:r w:rsidR="00D70FD6" w:rsidRPr="00255EA3">
        <w:rPr>
          <w:rFonts w:asciiTheme="majorHAnsi" w:hAnsiTheme="majorHAnsi" w:cs="Times New Roman"/>
          <w:sz w:val="22"/>
          <w:szCs w:val="22"/>
        </w:rPr>
        <w:t xml:space="preserve">or legal action </w:t>
      </w:r>
      <w:r w:rsidR="008933B4" w:rsidRPr="00255EA3">
        <w:rPr>
          <w:rFonts w:asciiTheme="majorHAnsi" w:hAnsiTheme="majorHAnsi" w:cs="Times New Roman"/>
          <w:sz w:val="22"/>
          <w:szCs w:val="22"/>
        </w:rPr>
        <w:t>relating to or arising in connection with</w:t>
      </w:r>
      <w:r w:rsidR="00303C78" w:rsidRPr="00255EA3">
        <w:rPr>
          <w:rFonts w:asciiTheme="majorHAnsi" w:hAnsiTheme="majorHAnsi" w:cs="Times New Roman"/>
          <w:sz w:val="22"/>
          <w:szCs w:val="22"/>
        </w:rPr>
        <w:t xml:space="preserve"> </w:t>
      </w:r>
      <w:r w:rsidRPr="00255EA3">
        <w:rPr>
          <w:rFonts w:asciiTheme="majorHAnsi" w:hAnsiTheme="majorHAnsi" w:cs="Times New Roman"/>
          <w:sz w:val="22"/>
          <w:szCs w:val="22"/>
        </w:rPr>
        <w:t xml:space="preserve">any </w:t>
      </w:r>
      <w:r w:rsidR="00796D2E">
        <w:rPr>
          <w:rFonts w:asciiTheme="majorHAnsi" w:hAnsiTheme="majorHAnsi" w:cs="Times New Roman"/>
          <w:sz w:val="22"/>
          <w:szCs w:val="22"/>
        </w:rPr>
        <w:t>Developer Application (including its interoperability with any Blackboard Application), any other</w:t>
      </w:r>
      <w:r w:rsidR="00FB39ED" w:rsidRPr="00255EA3">
        <w:rPr>
          <w:rFonts w:asciiTheme="majorHAnsi" w:hAnsiTheme="majorHAnsi" w:cs="Times New Roman"/>
          <w:sz w:val="22"/>
          <w:szCs w:val="22"/>
        </w:rPr>
        <w:t xml:space="preserve"> </w:t>
      </w:r>
      <w:r w:rsidR="00303C78" w:rsidRPr="00255EA3">
        <w:rPr>
          <w:rFonts w:asciiTheme="majorHAnsi" w:hAnsiTheme="majorHAnsi" w:cs="Times New Roman"/>
          <w:sz w:val="22"/>
          <w:szCs w:val="22"/>
        </w:rPr>
        <w:t>intellectu</w:t>
      </w:r>
      <w:r w:rsidR="00796D2E">
        <w:rPr>
          <w:rFonts w:asciiTheme="majorHAnsi" w:hAnsiTheme="majorHAnsi" w:cs="Times New Roman"/>
          <w:sz w:val="22"/>
          <w:szCs w:val="22"/>
        </w:rPr>
        <w:t>al property of Developer or any act or omission of Developer</w:t>
      </w:r>
      <w:r w:rsidR="008F633A" w:rsidRPr="00255EA3">
        <w:rPr>
          <w:rFonts w:asciiTheme="majorHAnsi" w:hAnsiTheme="majorHAnsi" w:cs="Times New Roman"/>
          <w:sz w:val="22"/>
          <w:szCs w:val="22"/>
        </w:rPr>
        <w:t>;</w:t>
      </w:r>
    </w:p>
    <w:p w14:paraId="63FE617D" w14:textId="77777777" w:rsidR="008933B4" w:rsidRPr="00255EA3" w:rsidRDefault="008933B4" w:rsidP="003208D1">
      <w:pPr>
        <w:spacing w:line="240" w:lineRule="atLeast"/>
        <w:rPr>
          <w:rFonts w:asciiTheme="majorHAnsi" w:hAnsiTheme="majorHAnsi" w:cs="Times New Roman"/>
          <w:b/>
          <w:sz w:val="22"/>
          <w:szCs w:val="22"/>
        </w:rPr>
      </w:pPr>
    </w:p>
    <w:p w14:paraId="30EEEC2D" w14:textId="77777777" w:rsidR="00D416F4" w:rsidRPr="00255EA3" w:rsidRDefault="00C06A22" w:rsidP="003208D1">
      <w:pPr>
        <w:pStyle w:val="ListParagraph"/>
        <w:numPr>
          <w:ilvl w:val="2"/>
          <w:numId w:val="6"/>
        </w:numPr>
        <w:spacing w:line="240" w:lineRule="atLeast"/>
        <w:rPr>
          <w:rFonts w:asciiTheme="majorHAnsi" w:hAnsiTheme="majorHAnsi" w:cs="Times New Roman"/>
          <w:b/>
          <w:sz w:val="22"/>
          <w:szCs w:val="22"/>
        </w:rPr>
      </w:pPr>
      <w:r w:rsidRPr="00255EA3">
        <w:rPr>
          <w:rFonts w:asciiTheme="majorHAnsi" w:hAnsiTheme="majorHAnsi" w:cs="Times New Roman"/>
          <w:sz w:val="22"/>
          <w:szCs w:val="22"/>
        </w:rPr>
        <w:t xml:space="preserve">any third party claim </w:t>
      </w:r>
      <w:r w:rsidR="00D70FD6" w:rsidRPr="00255EA3">
        <w:rPr>
          <w:rFonts w:asciiTheme="majorHAnsi" w:hAnsiTheme="majorHAnsi" w:cs="Times New Roman"/>
          <w:sz w:val="22"/>
          <w:szCs w:val="22"/>
        </w:rPr>
        <w:t xml:space="preserve">or legal action </w:t>
      </w:r>
      <w:r w:rsidRPr="00255EA3">
        <w:rPr>
          <w:rFonts w:asciiTheme="majorHAnsi" w:hAnsiTheme="majorHAnsi" w:cs="Times New Roman"/>
          <w:sz w:val="22"/>
          <w:szCs w:val="22"/>
        </w:rPr>
        <w:t xml:space="preserve">relating to or arising from any </w:t>
      </w:r>
      <w:r w:rsidR="008F72E0" w:rsidRPr="00255EA3">
        <w:rPr>
          <w:rFonts w:asciiTheme="majorHAnsi" w:hAnsiTheme="majorHAnsi" w:cs="Times New Roman"/>
          <w:sz w:val="22"/>
          <w:szCs w:val="22"/>
        </w:rPr>
        <w:t xml:space="preserve">a breach by </w:t>
      </w:r>
      <w:r w:rsidR="00796D2E">
        <w:rPr>
          <w:rFonts w:asciiTheme="majorHAnsi" w:hAnsiTheme="majorHAnsi" w:cs="Times New Roman"/>
          <w:sz w:val="22"/>
          <w:szCs w:val="22"/>
        </w:rPr>
        <w:t>Developer</w:t>
      </w:r>
      <w:r w:rsidRPr="00255EA3">
        <w:rPr>
          <w:rFonts w:asciiTheme="majorHAnsi" w:hAnsiTheme="majorHAnsi" w:cs="Times New Roman"/>
          <w:sz w:val="22"/>
          <w:szCs w:val="22"/>
        </w:rPr>
        <w:t xml:space="preserve"> </w:t>
      </w:r>
      <w:r w:rsidR="008F72E0" w:rsidRPr="00255EA3">
        <w:rPr>
          <w:rFonts w:asciiTheme="majorHAnsi" w:hAnsiTheme="majorHAnsi" w:cs="Times New Roman"/>
          <w:sz w:val="22"/>
          <w:szCs w:val="22"/>
        </w:rPr>
        <w:t xml:space="preserve">of </w:t>
      </w:r>
      <w:r w:rsidR="006F1032" w:rsidRPr="00255EA3">
        <w:rPr>
          <w:rFonts w:asciiTheme="majorHAnsi" w:hAnsiTheme="majorHAnsi" w:cs="Times New Roman"/>
          <w:sz w:val="22"/>
          <w:szCs w:val="22"/>
        </w:rPr>
        <w:t xml:space="preserve">any </w:t>
      </w:r>
      <w:r w:rsidR="00106640" w:rsidRPr="00255EA3">
        <w:rPr>
          <w:rFonts w:asciiTheme="majorHAnsi" w:hAnsiTheme="majorHAnsi" w:cs="Times New Roman"/>
          <w:sz w:val="22"/>
          <w:szCs w:val="22"/>
        </w:rPr>
        <w:t>representation, warranty or covenant set forth in</w:t>
      </w:r>
      <w:r w:rsidR="006F1032" w:rsidRPr="00255EA3">
        <w:rPr>
          <w:rFonts w:asciiTheme="majorHAnsi" w:hAnsiTheme="majorHAnsi" w:cs="Times New Roman"/>
          <w:sz w:val="22"/>
          <w:szCs w:val="22"/>
        </w:rPr>
        <w:t xml:space="preserve"> this Agreement</w:t>
      </w:r>
      <w:r w:rsidR="008F72E0" w:rsidRPr="00255EA3">
        <w:rPr>
          <w:rFonts w:asciiTheme="majorHAnsi" w:hAnsiTheme="majorHAnsi" w:cs="Times New Roman"/>
          <w:sz w:val="22"/>
          <w:szCs w:val="22"/>
        </w:rPr>
        <w:t xml:space="preserve">.  </w:t>
      </w:r>
      <w:r w:rsidR="003021E9" w:rsidRPr="00255EA3">
        <w:rPr>
          <w:rFonts w:asciiTheme="majorHAnsi" w:hAnsiTheme="majorHAnsi" w:cs="Times New Roman"/>
          <w:sz w:val="22"/>
          <w:szCs w:val="22"/>
        </w:rPr>
        <w:t xml:space="preserve">  </w:t>
      </w:r>
    </w:p>
    <w:p w14:paraId="58E7462D" w14:textId="77777777" w:rsidR="008933B4" w:rsidRPr="00255EA3" w:rsidRDefault="008933B4" w:rsidP="003208D1">
      <w:pPr>
        <w:pStyle w:val="ListParagraph"/>
        <w:rPr>
          <w:rFonts w:asciiTheme="majorHAnsi" w:hAnsiTheme="majorHAnsi" w:cs="Times New Roman"/>
          <w:b/>
          <w:sz w:val="22"/>
          <w:szCs w:val="22"/>
        </w:rPr>
      </w:pPr>
    </w:p>
    <w:p w14:paraId="3B7BFF4B" w14:textId="77777777" w:rsidR="008933B4" w:rsidRPr="00255EA3" w:rsidRDefault="008933B4" w:rsidP="003208D1">
      <w:pPr>
        <w:pStyle w:val="ListParagraph"/>
        <w:numPr>
          <w:ilvl w:val="0"/>
          <w:numId w:val="6"/>
        </w:numPr>
        <w:spacing w:line="240" w:lineRule="atLeast"/>
        <w:rPr>
          <w:rFonts w:asciiTheme="majorHAnsi" w:hAnsiTheme="majorHAnsi" w:cs="Times New Roman"/>
          <w:b/>
          <w:sz w:val="22"/>
          <w:szCs w:val="22"/>
        </w:rPr>
      </w:pPr>
      <w:r w:rsidRPr="00255EA3">
        <w:rPr>
          <w:rFonts w:asciiTheme="majorHAnsi" w:hAnsiTheme="majorHAnsi" w:cs="Times New Roman"/>
          <w:b/>
          <w:sz w:val="22"/>
          <w:szCs w:val="22"/>
        </w:rPr>
        <w:t>LIMITATION OF LIABILITY.</w:t>
      </w:r>
    </w:p>
    <w:p w14:paraId="1EFDBD02" w14:textId="1CB11633" w:rsidR="00817153" w:rsidRPr="00255EA3" w:rsidRDefault="00BA4867" w:rsidP="003208D1">
      <w:pPr>
        <w:pStyle w:val="newparanumber"/>
        <w:ind w:left="360"/>
        <w:jc w:val="left"/>
        <w:rPr>
          <w:rFonts w:asciiTheme="majorHAnsi" w:hAnsiTheme="majorHAnsi"/>
          <w:b/>
          <w:sz w:val="22"/>
          <w:szCs w:val="22"/>
        </w:rPr>
      </w:pPr>
      <w:r w:rsidRPr="00255EA3">
        <w:rPr>
          <w:rFonts w:asciiTheme="majorHAnsi" w:hAnsiTheme="majorHAnsi"/>
          <w:b/>
          <w:sz w:val="22"/>
          <w:szCs w:val="22"/>
        </w:rPr>
        <w:t xml:space="preserve">TO THE MAXIMUM EXTENT PERMITTED BY LAW, IN NO EVENT WILL </w:t>
      </w:r>
      <w:r w:rsidR="005E1029" w:rsidRPr="00255EA3">
        <w:rPr>
          <w:rFonts w:asciiTheme="majorHAnsi" w:hAnsiTheme="majorHAnsi"/>
          <w:b/>
          <w:sz w:val="22"/>
          <w:szCs w:val="22"/>
        </w:rPr>
        <w:t>BLACKBOARD</w:t>
      </w:r>
      <w:r w:rsidRPr="00255EA3">
        <w:rPr>
          <w:rFonts w:asciiTheme="majorHAnsi" w:hAnsiTheme="majorHAnsi"/>
          <w:b/>
          <w:sz w:val="22"/>
          <w:szCs w:val="22"/>
        </w:rPr>
        <w:t xml:space="preserve"> </w:t>
      </w:r>
      <w:r w:rsidR="005E1029" w:rsidRPr="00255EA3">
        <w:rPr>
          <w:rFonts w:asciiTheme="majorHAnsi" w:hAnsiTheme="majorHAnsi"/>
          <w:b/>
          <w:sz w:val="22"/>
          <w:szCs w:val="22"/>
        </w:rPr>
        <w:t>OR ITS LICENSORS</w:t>
      </w:r>
      <w:r w:rsidRPr="00255EA3">
        <w:rPr>
          <w:rFonts w:asciiTheme="majorHAnsi" w:hAnsiTheme="majorHAnsi"/>
          <w:b/>
          <w:sz w:val="22"/>
          <w:szCs w:val="22"/>
        </w:rPr>
        <w:t xml:space="preserve"> </w:t>
      </w:r>
      <w:r w:rsidR="005E1029" w:rsidRPr="00255EA3">
        <w:rPr>
          <w:rFonts w:asciiTheme="majorHAnsi" w:hAnsiTheme="majorHAnsi"/>
          <w:b/>
          <w:sz w:val="22"/>
          <w:szCs w:val="22"/>
        </w:rPr>
        <w:t>BE LIABLE</w:t>
      </w:r>
      <w:r w:rsidRPr="00255EA3">
        <w:rPr>
          <w:rFonts w:asciiTheme="majorHAnsi" w:hAnsiTheme="majorHAnsi"/>
          <w:b/>
          <w:sz w:val="22"/>
          <w:szCs w:val="22"/>
        </w:rPr>
        <w:t>, EVEN IF WE WERE ADVISED IN ADVANCE OF THE POSSIBILITY, FOR: (A) ANY LOSS OF BUSINESS, CONTRACTS, PROFITS, ANTICIPATED SAVINGS, GOODWILL OR REVENUE; (B) ANY LOSS OR CORRUPTION OF DATA, OR (C) ANY INCIDENTAL, INDIRECT OR CONSEQUENTIAL LOSSES OR DAMAGES WHATSOEVER (INCLUDING, WITHOUT LIMITATION, SPECIAL, PUNITIVE, OR EXEMPLARY DAMAGES).  IN</w:t>
      </w:r>
      <w:r w:rsidRPr="00255EA3">
        <w:rPr>
          <w:rStyle w:val="CommentReference"/>
          <w:rFonts w:asciiTheme="majorHAnsi" w:hAnsiTheme="majorHAnsi"/>
          <w:b/>
          <w:sz w:val="22"/>
          <w:szCs w:val="22"/>
        </w:rPr>
        <w:t xml:space="preserve"> </w:t>
      </w:r>
      <w:r w:rsidRPr="00255EA3">
        <w:rPr>
          <w:rFonts w:asciiTheme="majorHAnsi" w:hAnsiTheme="majorHAnsi"/>
          <w:b/>
          <w:sz w:val="22"/>
          <w:szCs w:val="22"/>
        </w:rPr>
        <w:t xml:space="preserve">NO EVENT SHALL </w:t>
      </w:r>
      <w:r w:rsidR="005E1029" w:rsidRPr="00255EA3">
        <w:rPr>
          <w:rFonts w:asciiTheme="majorHAnsi" w:hAnsiTheme="majorHAnsi"/>
          <w:b/>
          <w:sz w:val="22"/>
          <w:szCs w:val="22"/>
        </w:rPr>
        <w:t xml:space="preserve">BLACKBOARD </w:t>
      </w:r>
      <w:r w:rsidR="00853B10">
        <w:rPr>
          <w:rFonts w:asciiTheme="majorHAnsi" w:hAnsiTheme="majorHAnsi"/>
          <w:b/>
          <w:sz w:val="22"/>
          <w:szCs w:val="22"/>
        </w:rPr>
        <w:t>AND</w:t>
      </w:r>
      <w:r w:rsidRPr="00255EA3">
        <w:rPr>
          <w:rFonts w:asciiTheme="majorHAnsi" w:hAnsiTheme="majorHAnsi"/>
          <w:b/>
          <w:sz w:val="22"/>
          <w:szCs w:val="22"/>
        </w:rPr>
        <w:t xml:space="preserve"> OUR</w:t>
      </w:r>
      <w:r w:rsidR="005E1029" w:rsidRPr="00255EA3">
        <w:rPr>
          <w:rFonts w:asciiTheme="majorHAnsi" w:hAnsiTheme="majorHAnsi"/>
          <w:b/>
          <w:sz w:val="22"/>
          <w:szCs w:val="22"/>
        </w:rPr>
        <w:t xml:space="preserve"> LICENSORS</w:t>
      </w:r>
      <w:r w:rsidR="00853B10">
        <w:rPr>
          <w:rFonts w:asciiTheme="majorHAnsi" w:hAnsiTheme="majorHAnsi"/>
          <w:b/>
          <w:sz w:val="22"/>
          <w:szCs w:val="22"/>
        </w:rPr>
        <w:t>’</w:t>
      </w:r>
      <w:r w:rsidRPr="00255EA3">
        <w:rPr>
          <w:rFonts w:asciiTheme="majorHAnsi" w:hAnsiTheme="majorHAnsi"/>
          <w:b/>
          <w:sz w:val="22"/>
          <w:szCs w:val="22"/>
        </w:rPr>
        <w:t xml:space="preserve"> CUMULATIVE LIABILITY FOR ALL CLAIMS ARISING FROM OR RELATING TO THE AGREEMENT, REGARDLESS OF THE NATURE OF THE CLAIM, EXCEED</w:t>
      </w:r>
      <w:r w:rsidR="007B0D53">
        <w:rPr>
          <w:rFonts w:asciiTheme="majorHAnsi" w:hAnsiTheme="majorHAnsi"/>
          <w:b/>
          <w:sz w:val="22"/>
          <w:szCs w:val="22"/>
        </w:rPr>
        <w:t xml:space="preserve"> THE GREATER OF: (A)</w:t>
      </w:r>
      <w:r w:rsidRPr="00255EA3">
        <w:rPr>
          <w:rFonts w:asciiTheme="majorHAnsi" w:hAnsiTheme="majorHAnsi"/>
          <w:b/>
          <w:sz w:val="22"/>
          <w:szCs w:val="22"/>
        </w:rPr>
        <w:t xml:space="preserve"> THE AMOUNT OF </w:t>
      </w:r>
      <w:r w:rsidR="007C7C44">
        <w:rPr>
          <w:rFonts w:asciiTheme="majorHAnsi" w:hAnsiTheme="majorHAnsi"/>
          <w:b/>
          <w:sz w:val="22"/>
          <w:szCs w:val="22"/>
        </w:rPr>
        <w:t xml:space="preserve">ANY </w:t>
      </w:r>
      <w:r w:rsidRPr="00255EA3">
        <w:rPr>
          <w:rFonts w:asciiTheme="majorHAnsi" w:hAnsiTheme="majorHAnsi"/>
          <w:b/>
          <w:sz w:val="22"/>
          <w:szCs w:val="22"/>
        </w:rPr>
        <w:t xml:space="preserve">FEES PAID BY </w:t>
      </w:r>
      <w:r w:rsidR="007B0D53">
        <w:rPr>
          <w:rFonts w:asciiTheme="majorHAnsi" w:hAnsiTheme="majorHAnsi"/>
          <w:b/>
          <w:sz w:val="22"/>
          <w:szCs w:val="22"/>
        </w:rPr>
        <w:t xml:space="preserve">DEVELOPER </w:t>
      </w:r>
      <w:r w:rsidR="000B041D" w:rsidRPr="00255EA3">
        <w:rPr>
          <w:rFonts w:asciiTheme="majorHAnsi" w:hAnsiTheme="majorHAnsi"/>
          <w:b/>
          <w:sz w:val="22"/>
          <w:szCs w:val="22"/>
        </w:rPr>
        <w:t xml:space="preserve">HEREUNDER </w:t>
      </w:r>
      <w:r w:rsidRPr="00255EA3">
        <w:rPr>
          <w:rFonts w:asciiTheme="majorHAnsi" w:hAnsiTheme="majorHAnsi"/>
          <w:b/>
          <w:sz w:val="22"/>
          <w:szCs w:val="22"/>
        </w:rPr>
        <w:t xml:space="preserve">DURING THE TWELVE (12)-MONTH PERIOD IMMEDIATELY PRIOR TO </w:t>
      </w:r>
      <w:r w:rsidR="000B041D" w:rsidRPr="00255EA3">
        <w:rPr>
          <w:rFonts w:asciiTheme="majorHAnsi" w:hAnsiTheme="majorHAnsi"/>
          <w:b/>
          <w:sz w:val="22"/>
          <w:szCs w:val="22"/>
        </w:rPr>
        <w:t>THE</w:t>
      </w:r>
      <w:r w:rsidRPr="00255EA3">
        <w:rPr>
          <w:rFonts w:asciiTheme="majorHAnsi" w:hAnsiTheme="majorHAnsi"/>
          <w:b/>
          <w:sz w:val="22"/>
          <w:szCs w:val="22"/>
        </w:rPr>
        <w:t xml:space="preserve"> FIRST CLAIM ASSERTED HEREUNDER</w:t>
      </w:r>
      <w:r w:rsidR="007B0D53">
        <w:rPr>
          <w:rFonts w:asciiTheme="majorHAnsi" w:hAnsiTheme="majorHAnsi"/>
          <w:b/>
          <w:sz w:val="22"/>
          <w:szCs w:val="22"/>
        </w:rPr>
        <w:t>; OR (B) ONE HUNDRED DOLLARS ($100)</w:t>
      </w:r>
      <w:r w:rsidRPr="00255EA3">
        <w:rPr>
          <w:rFonts w:asciiTheme="majorHAnsi" w:hAnsiTheme="majorHAnsi"/>
          <w:b/>
          <w:sz w:val="22"/>
          <w:szCs w:val="22"/>
        </w:rPr>
        <w:t>.  THIS LIMITATION OF LIABILITY IS INTENDED TO APPLY WITHOUT REGARD TO WHETHER OTHER PROVISIONS OF THE AGREEMENT HAVE BEEN BREACHED OR HAVE PROVEN INEFFECTIVE OR HAVE FAILED OF THEIR ESSENTIAL PURPOSE.</w:t>
      </w:r>
    </w:p>
    <w:p w14:paraId="0748CAA0" w14:textId="77777777" w:rsidR="00D8255D" w:rsidRPr="00255EA3" w:rsidRDefault="00817153" w:rsidP="003208D1">
      <w:pPr>
        <w:pStyle w:val="newparanumber"/>
        <w:numPr>
          <w:ilvl w:val="0"/>
          <w:numId w:val="6"/>
        </w:numPr>
        <w:jc w:val="left"/>
        <w:rPr>
          <w:rFonts w:asciiTheme="majorHAnsi" w:hAnsiTheme="majorHAnsi"/>
          <w:b/>
          <w:sz w:val="22"/>
          <w:szCs w:val="22"/>
        </w:rPr>
      </w:pPr>
      <w:r w:rsidRPr="00255EA3">
        <w:rPr>
          <w:rFonts w:asciiTheme="majorHAnsi" w:hAnsiTheme="majorHAnsi"/>
          <w:b/>
          <w:sz w:val="22"/>
          <w:szCs w:val="22"/>
        </w:rPr>
        <w:t>GENERAL PROVISIONS</w:t>
      </w:r>
    </w:p>
    <w:p w14:paraId="0E9207E3" w14:textId="77777777" w:rsidR="000E3BB8" w:rsidRPr="00255EA3" w:rsidRDefault="000E3BB8" w:rsidP="003208D1">
      <w:pPr>
        <w:pStyle w:val="newparanumber"/>
        <w:numPr>
          <w:ilvl w:val="1"/>
          <w:numId w:val="6"/>
        </w:numPr>
        <w:ind w:left="1440" w:hanging="1080"/>
        <w:jc w:val="left"/>
        <w:rPr>
          <w:rFonts w:asciiTheme="majorHAnsi" w:hAnsiTheme="majorHAnsi"/>
          <w:b/>
          <w:sz w:val="22"/>
          <w:szCs w:val="22"/>
        </w:rPr>
      </w:pPr>
      <w:r w:rsidRPr="00255EA3">
        <w:rPr>
          <w:rFonts w:asciiTheme="majorHAnsi" w:hAnsiTheme="majorHAnsi"/>
          <w:b/>
          <w:sz w:val="22"/>
          <w:szCs w:val="22"/>
        </w:rPr>
        <w:t>Entire Agreement</w:t>
      </w:r>
      <w:r w:rsidRPr="00255EA3">
        <w:rPr>
          <w:rFonts w:asciiTheme="majorHAnsi" w:hAnsiTheme="majorHAnsi"/>
          <w:sz w:val="22"/>
          <w:szCs w:val="22"/>
        </w:rPr>
        <w:t xml:space="preserve">.  The terms and conditions contained in this Agreement comprise the entire agreement and understanding between </w:t>
      </w:r>
      <w:r w:rsidR="00446EE2" w:rsidRPr="00255EA3">
        <w:rPr>
          <w:rFonts w:asciiTheme="majorHAnsi" w:hAnsiTheme="majorHAnsi"/>
          <w:sz w:val="22"/>
          <w:szCs w:val="22"/>
        </w:rPr>
        <w:t>Blackboard</w:t>
      </w:r>
      <w:r w:rsidRPr="00255EA3">
        <w:rPr>
          <w:rFonts w:asciiTheme="majorHAnsi" w:hAnsiTheme="majorHAnsi"/>
          <w:sz w:val="22"/>
          <w:szCs w:val="22"/>
        </w:rPr>
        <w:t xml:space="preserve"> and </w:t>
      </w:r>
      <w:r w:rsidR="009308BC">
        <w:rPr>
          <w:rFonts w:asciiTheme="majorHAnsi" w:hAnsiTheme="majorHAnsi"/>
          <w:sz w:val="22"/>
          <w:szCs w:val="22"/>
        </w:rPr>
        <w:t>Developer</w:t>
      </w:r>
      <w:r w:rsidRPr="00255EA3">
        <w:rPr>
          <w:rFonts w:asciiTheme="majorHAnsi" w:hAnsiTheme="majorHAnsi"/>
          <w:sz w:val="22"/>
          <w:szCs w:val="22"/>
        </w:rPr>
        <w:t xml:space="preserve"> and neither is bound by any representation or inducements not specifically set forth herein.  This Agreement supersedes any prior representations, discussion, communications or presentations.</w:t>
      </w:r>
    </w:p>
    <w:p w14:paraId="134545F1" w14:textId="77777777" w:rsidR="000E3BB8" w:rsidRPr="00255EA3" w:rsidRDefault="000E3BB8" w:rsidP="003208D1">
      <w:pPr>
        <w:pStyle w:val="newparanumber"/>
        <w:numPr>
          <w:ilvl w:val="1"/>
          <w:numId w:val="6"/>
        </w:numPr>
        <w:ind w:left="1440" w:hanging="1080"/>
        <w:jc w:val="left"/>
        <w:rPr>
          <w:rFonts w:asciiTheme="majorHAnsi" w:hAnsiTheme="majorHAnsi"/>
          <w:b/>
          <w:sz w:val="22"/>
          <w:szCs w:val="22"/>
        </w:rPr>
      </w:pPr>
      <w:r w:rsidRPr="00255EA3">
        <w:rPr>
          <w:rFonts w:asciiTheme="majorHAnsi" w:hAnsiTheme="majorHAnsi"/>
          <w:b/>
          <w:sz w:val="22"/>
          <w:szCs w:val="22"/>
        </w:rPr>
        <w:lastRenderedPageBreak/>
        <w:t xml:space="preserve">Severability, Modification and Waiver. </w:t>
      </w:r>
      <w:r w:rsidRPr="00255EA3">
        <w:rPr>
          <w:rFonts w:asciiTheme="majorHAnsi" w:hAnsiTheme="majorHAnsi"/>
          <w:sz w:val="22"/>
          <w:szCs w:val="22"/>
        </w:rPr>
        <w:t xml:space="preserve"> If any portion of this Agreement is held to be void, invalid or otherwise unenforceable, in whole or part, the remaining portions of this Agreement shall remain in effect. This Agreement may not be modified or amended except in writing signed by an authorized representative of each party.  A party’s failure to exercise any rights herein shall not constitute or be deemed a waiver or forfeiture of such rights. If a party wishes to waive its rights hereunder, it must provide written notification of its waiver of such rights to the other party.</w:t>
      </w:r>
    </w:p>
    <w:p w14:paraId="6398E40C" w14:textId="77777777" w:rsidR="000E3BB8" w:rsidRPr="00255EA3" w:rsidRDefault="000E3BB8" w:rsidP="003208D1">
      <w:pPr>
        <w:pStyle w:val="newparanumber"/>
        <w:numPr>
          <w:ilvl w:val="1"/>
          <w:numId w:val="6"/>
        </w:numPr>
        <w:jc w:val="left"/>
        <w:rPr>
          <w:rFonts w:asciiTheme="majorHAnsi" w:hAnsiTheme="majorHAnsi"/>
          <w:b/>
          <w:sz w:val="22"/>
          <w:szCs w:val="22"/>
        </w:rPr>
      </w:pPr>
      <w:r w:rsidRPr="00255EA3">
        <w:rPr>
          <w:rFonts w:asciiTheme="majorHAnsi" w:hAnsiTheme="majorHAnsi"/>
          <w:b/>
          <w:sz w:val="22"/>
          <w:szCs w:val="22"/>
        </w:rPr>
        <w:t>Non-exclusivity</w:t>
      </w:r>
      <w:r w:rsidRPr="00255EA3">
        <w:rPr>
          <w:rFonts w:asciiTheme="majorHAnsi" w:hAnsiTheme="majorHAnsi"/>
          <w:sz w:val="22"/>
          <w:szCs w:val="22"/>
        </w:rPr>
        <w:t xml:space="preserve">.  </w:t>
      </w:r>
      <w:r w:rsidR="00F672B2" w:rsidRPr="00255EA3">
        <w:rPr>
          <w:rFonts w:asciiTheme="majorHAnsi" w:hAnsiTheme="majorHAnsi"/>
          <w:sz w:val="22"/>
          <w:szCs w:val="22"/>
        </w:rPr>
        <w:t>T</w:t>
      </w:r>
      <w:r w:rsidRPr="00255EA3">
        <w:rPr>
          <w:rFonts w:asciiTheme="majorHAnsi" w:hAnsiTheme="majorHAnsi"/>
          <w:sz w:val="22"/>
          <w:szCs w:val="22"/>
        </w:rPr>
        <w:t xml:space="preserve">his Agreement is non-exclusive. </w:t>
      </w:r>
    </w:p>
    <w:p w14:paraId="7B7194B8" w14:textId="681E95E6" w:rsidR="00F672B2" w:rsidRPr="00255EA3" w:rsidRDefault="000E3BB8" w:rsidP="003208D1">
      <w:pPr>
        <w:pStyle w:val="newparanumber"/>
        <w:numPr>
          <w:ilvl w:val="1"/>
          <w:numId w:val="6"/>
        </w:numPr>
        <w:ind w:left="1440" w:hanging="1080"/>
        <w:jc w:val="left"/>
        <w:rPr>
          <w:rFonts w:asciiTheme="majorHAnsi" w:hAnsiTheme="majorHAnsi"/>
          <w:b/>
          <w:sz w:val="22"/>
          <w:szCs w:val="22"/>
        </w:rPr>
      </w:pPr>
      <w:r w:rsidRPr="00255EA3">
        <w:rPr>
          <w:rFonts w:asciiTheme="majorHAnsi" w:hAnsiTheme="majorHAnsi"/>
          <w:b/>
          <w:sz w:val="22"/>
          <w:szCs w:val="22"/>
        </w:rPr>
        <w:t>Independent Contractors and Non-Interference</w:t>
      </w:r>
      <w:r w:rsidR="007A6FC5" w:rsidRPr="00255EA3">
        <w:rPr>
          <w:rFonts w:asciiTheme="majorHAnsi" w:hAnsiTheme="majorHAnsi"/>
          <w:b/>
          <w:sz w:val="22"/>
          <w:szCs w:val="22"/>
        </w:rPr>
        <w:t xml:space="preserve">.  </w:t>
      </w:r>
      <w:r w:rsidR="007A6FC5" w:rsidRPr="00255EA3">
        <w:rPr>
          <w:rFonts w:asciiTheme="majorHAnsi" w:hAnsiTheme="majorHAnsi"/>
          <w:sz w:val="22"/>
          <w:szCs w:val="22"/>
        </w:rPr>
        <w:t>The p</w:t>
      </w:r>
      <w:r w:rsidRPr="00255EA3">
        <w:rPr>
          <w:rFonts w:asciiTheme="majorHAnsi" w:hAnsiTheme="majorHAnsi"/>
          <w:sz w:val="22"/>
          <w:szCs w:val="22"/>
        </w:rPr>
        <w:t xml:space="preserve">arties are each independent contractors.  This Agreement does not create an actual or apparent agency, joint venture, fiduciary or employee and employer relationship between the parties.  </w:t>
      </w:r>
      <w:r w:rsidR="007A6FC5" w:rsidRPr="00255EA3">
        <w:rPr>
          <w:rFonts w:asciiTheme="majorHAnsi" w:hAnsiTheme="majorHAnsi"/>
          <w:sz w:val="22"/>
          <w:szCs w:val="22"/>
        </w:rPr>
        <w:t>Neither p</w:t>
      </w:r>
      <w:r w:rsidRPr="00255EA3">
        <w:rPr>
          <w:rFonts w:asciiTheme="majorHAnsi" w:hAnsiTheme="majorHAnsi"/>
          <w:sz w:val="22"/>
          <w:szCs w:val="22"/>
        </w:rPr>
        <w:t>arty is granted any right or authority to assume or create any obligation or responsibility, express or i</w:t>
      </w:r>
      <w:r w:rsidR="007A6FC5" w:rsidRPr="00255EA3">
        <w:rPr>
          <w:rFonts w:asciiTheme="majorHAnsi" w:hAnsiTheme="majorHAnsi"/>
          <w:sz w:val="22"/>
          <w:szCs w:val="22"/>
        </w:rPr>
        <w:t>mplied, on behalf of the other p</w:t>
      </w:r>
      <w:r w:rsidRPr="00255EA3">
        <w:rPr>
          <w:rFonts w:asciiTheme="majorHAnsi" w:hAnsiTheme="majorHAnsi"/>
          <w:sz w:val="22"/>
          <w:szCs w:val="22"/>
        </w:rPr>
        <w:t xml:space="preserve">arty or to bind the other party in any matter, including, without limitation, the right or authority to obligate the other party to accept or deliver any order, or to sell or refuse to sell to any customer.  </w:t>
      </w:r>
    </w:p>
    <w:p w14:paraId="4F635A6B" w14:textId="77777777" w:rsidR="00706368" w:rsidRPr="00255EA3" w:rsidRDefault="000E3BB8" w:rsidP="003208D1">
      <w:pPr>
        <w:pStyle w:val="newparanumber"/>
        <w:numPr>
          <w:ilvl w:val="1"/>
          <w:numId w:val="6"/>
        </w:numPr>
        <w:ind w:left="1440" w:hanging="1080"/>
        <w:jc w:val="left"/>
        <w:rPr>
          <w:rFonts w:asciiTheme="majorHAnsi" w:hAnsiTheme="majorHAnsi"/>
          <w:sz w:val="22"/>
          <w:szCs w:val="22"/>
        </w:rPr>
      </w:pPr>
      <w:r w:rsidRPr="00255EA3">
        <w:rPr>
          <w:rFonts w:asciiTheme="majorHAnsi" w:hAnsiTheme="majorHAnsi"/>
          <w:b/>
          <w:sz w:val="22"/>
          <w:szCs w:val="22"/>
        </w:rPr>
        <w:t>Dispute Resolution</w:t>
      </w:r>
      <w:r w:rsidRPr="00255EA3">
        <w:rPr>
          <w:rFonts w:asciiTheme="majorHAnsi" w:hAnsiTheme="majorHAnsi"/>
          <w:sz w:val="22"/>
          <w:szCs w:val="22"/>
        </w:rPr>
        <w:t xml:space="preserve">.  </w:t>
      </w:r>
      <w:r w:rsidR="00C7011C" w:rsidRPr="00255EA3">
        <w:rPr>
          <w:rFonts w:asciiTheme="majorHAnsi" w:hAnsiTheme="majorHAnsi"/>
          <w:sz w:val="22"/>
          <w:szCs w:val="22"/>
        </w:rPr>
        <w:t>In the event of any controversy or claim arising out of or relating to this Agreement, or a breach thereof, the parties will consult and negotiate with each other and attempt to reach a satisfactory solution. If they do not reach settlement within a period of thirty (30) days, then, upon notice by any party to the other), any such controversy or claim will be referred to arbitration for full and final settlement by a panel of three arbitrators (or fewer if agreed by the Parties) appointed in accordance with the Rules of Arbitration of the International Chamber of Commerce (“ICC Rules”).  All arbitration proceedings will be conducted in the English language and will be conducted pursuant to ICC Rules.  Any award issued pursuant to ICC Rules may be enforced by any court of competent jurisdiction.  The allocation of the cost of the arbitrators and administration of conducting the arbitration will be borne equally by the Parties. The governing law is the State of New York and the place of arbitration is Washington, D.C. The U.N. Convention on Contracts for the International Sale of Goods shall not apply to the Agreement.</w:t>
      </w:r>
    </w:p>
    <w:p w14:paraId="31909336" w14:textId="77777777" w:rsidR="00C7011C" w:rsidRPr="00255EA3" w:rsidRDefault="000E3BB8" w:rsidP="003208D1">
      <w:pPr>
        <w:pStyle w:val="newparanumber"/>
        <w:numPr>
          <w:ilvl w:val="1"/>
          <w:numId w:val="6"/>
        </w:numPr>
        <w:ind w:left="1440" w:hanging="1080"/>
        <w:jc w:val="left"/>
        <w:rPr>
          <w:rFonts w:asciiTheme="majorHAnsi" w:hAnsiTheme="majorHAnsi"/>
          <w:sz w:val="22"/>
          <w:szCs w:val="22"/>
        </w:rPr>
      </w:pPr>
      <w:r w:rsidRPr="00255EA3">
        <w:rPr>
          <w:rFonts w:asciiTheme="majorHAnsi" w:hAnsiTheme="majorHAnsi"/>
          <w:b/>
          <w:sz w:val="22"/>
          <w:szCs w:val="22"/>
        </w:rPr>
        <w:t xml:space="preserve">Assignment.  </w:t>
      </w:r>
      <w:r w:rsidR="00C7011C" w:rsidRPr="00255EA3">
        <w:rPr>
          <w:rFonts w:asciiTheme="majorHAnsi" w:hAnsiTheme="majorHAnsi"/>
          <w:sz w:val="22"/>
          <w:szCs w:val="22"/>
        </w:rPr>
        <w:t xml:space="preserve">No right or obligation of </w:t>
      </w:r>
      <w:r w:rsidR="00BD0D81">
        <w:rPr>
          <w:rFonts w:asciiTheme="majorHAnsi" w:hAnsiTheme="majorHAnsi"/>
          <w:sz w:val="22"/>
          <w:szCs w:val="22"/>
        </w:rPr>
        <w:t>Developer</w:t>
      </w:r>
      <w:r w:rsidR="00C7011C" w:rsidRPr="00255EA3">
        <w:rPr>
          <w:rFonts w:asciiTheme="majorHAnsi" w:hAnsiTheme="majorHAnsi"/>
          <w:sz w:val="22"/>
          <w:szCs w:val="22"/>
        </w:rPr>
        <w:t xml:space="preserve"> under the Agreement may be assigned, delegated or otherwise transferred, whether by agreement, operation of law or otherwise, without Blackboard’s express prior written consent, and any attempt to assign, delegate or otherwise transfer any of </w:t>
      </w:r>
      <w:r w:rsidR="00BD0D81">
        <w:rPr>
          <w:rFonts w:asciiTheme="majorHAnsi" w:hAnsiTheme="majorHAnsi"/>
          <w:sz w:val="22"/>
          <w:szCs w:val="22"/>
        </w:rPr>
        <w:t>Developer</w:t>
      </w:r>
      <w:r w:rsidR="00C7011C" w:rsidRPr="00255EA3">
        <w:rPr>
          <w:rFonts w:asciiTheme="majorHAnsi" w:hAnsiTheme="majorHAnsi"/>
          <w:sz w:val="22"/>
          <w:szCs w:val="22"/>
        </w:rPr>
        <w:t>’s rights or obligations hereunder, without such consent, shall be void.  Subject to the preceding sentence, the Agreement shall bind each party and its permitted successors and assigns.</w:t>
      </w:r>
    </w:p>
    <w:p w14:paraId="126C5E61" w14:textId="77777777" w:rsidR="00C7011C" w:rsidRPr="00255EA3" w:rsidRDefault="00C7011C" w:rsidP="003208D1">
      <w:pPr>
        <w:pStyle w:val="newparanumber"/>
        <w:numPr>
          <w:ilvl w:val="1"/>
          <w:numId w:val="6"/>
        </w:numPr>
        <w:ind w:left="1440" w:hanging="1080"/>
        <w:jc w:val="left"/>
        <w:rPr>
          <w:rFonts w:asciiTheme="majorHAnsi" w:hAnsiTheme="majorHAnsi"/>
          <w:sz w:val="22"/>
          <w:szCs w:val="22"/>
        </w:rPr>
      </w:pPr>
      <w:r w:rsidRPr="00255EA3">
        <w:rPr>
          <w:rFonts w:asciiTheme="majorHAnsi" w:hAnsiTheme="majorHAnsi"/>
          <w:b/>
          <w:sz w:val="22"/>
          <w:szCs w:val="22"/>
        </w:rPr>
        <w:t xml:space="preserve">Notices.  </w:t>
      </w:r>
      <w:r w:rsidRPr="00255EA3">
        <w:rPr>
          <w:rFonts w:asciiTheme="majorHAnsi" w:hAnsiTheme="majorHAnsi"/>
          <w:sz w:val="22"/>
          <w:szCs w:val="22"/>
        </w:rPr>
        <w:t xml:space="preserve">Any notice or communication permitted or required hereunder shall be in writing and shall be delivered in person or by courier, or mailed by certified or registered mail, postage prepaid, return receipt requested, and, in the case of notices to us, sent to Blackboard Inc., Attn: General Counsel, </w:t>
      </w:r>
      <w:r w:rsidR="003E1DC6">
        <w:rPr>
          <w:rFonts w:asciiTheme="majorHAnsi" w:hAnsiTheme="majorHAnsi"/>
          <w:sz w:val="22"/>
          <w:szCs w:val="22"/>
        </w:rPr>
        <w:t>1111 19</w:t>
      </w:r>
      <w:r w:rsidR="003E1DC6" w:rsidRPr="003E1DC6">
        <w:rPr>
          <w:rFonts w:asciiTheme="majorHAnsi" w:hAnsiTheme="majorHAnsi"/>
          <w:sz w:val="22"/>
          <w:szCs w:val="22"/>
          <w:vertAlign w:val="superscript"/>
        </w:rPr>
        <w:t>th</w:t>
      </w:r>
      <w:r w:rsidR="003E1DC6">
        <w:rPr>
          <w:rFonts w:asciiTheme="majorHAnsi" w:hAnsiTheme="majorHAnsi"/>
          <w:sz w:val="22"/>
          <w:szCs w:val="22"/>
        </w:rPr>
        <w:t xml:space="preserve"> Street</w:t>
      </w:r>
      <w:r w:rsidRPr="00255EA3">
        <w:rPr>
          <w:rFonts w:asciiTheme="majorHAnsi" w:hAnsiTheme="majorHAnsi"/>
          <w:sz w:val="22"/>
          <w:szCs w:val="22"/>
        </w:rPr>
        <w:t xml:space="preserve"> NW, </w:t>
      </w:r>
      <w:r w:rsidR="003E1DC6">
        <w:rPr>
          <w:rFonts w:asciiTheme="majorHAnsi" w:hAnsiTheme="majorHAnsi"/>
          <w:sz w:val="22"/>
          <w:szCs w:val="22"/>
        </w:rPr>
        <w:t xml:space="preserve">9th Floor, Washington DC, 20036 </w:t>
      </w:r>
      <w:r w:rsidRPr="00255EA3">
        <w:rPr>
          <w:rFonts w:asciiTheme="majorHAnsi" w:hAnsiTheme="majorHAnsi"/>
          <w:sz w:val="22"/>
          <w:szCs w:val="22"/>
        </w:rPr>
        <w:t xml:space="preserve">or to such other address as shall be given in accordance with this Section 13.5, and, in the case of </w:t>
      </w:r>
      <w:r w:rsidR="00BD0D81">
        <w:rPr>
          <w:rFonts w:asciiTheme="majorHAnsi" w:hAnsiTheme="majorHAnsi"/>
          <w:sz w:val="22"/>
          <w:szCs w:val="22"/>
        </w:rPr>
        <w:t>Developer</w:t>
      </w:r>
      <w:r w:rsidRPr="00255EA3">
        <w:rPr>
          <w:rFonts w:asciiTheme="majorHAnsi" w:hAnsiTheme="majorHAnsi"/>
          <w:sz w:val="22"/>
          <w:szCs w:val="22"/>
        </w:rPr>
        <w:t xml:space="preserve">, to the address </w:t>
      </w:r>
      <w:r w:rsidR="003E1DC6">
        <w:rPr>
          <w:rFonts w:asciiTheme="majorHAnsi" w:hAnsiTheme="majorHAnsi"/>
          <w:sz w:val="22"/>
          <w:szCs w:val="22"/>
        </w:rPr>
        <w:t>supplied to Blackboard when registering</w:t>
      </w:r>
      <w:r w:rsidRPr="00255EA3">
        <w:rPr>
          <w:rFonts w:asciiTheme="majorHAnsi" w:hAnsiTheme="majorHAnsi"/>
          <w:sz w:val="22"/>
          <w:szCs w:val="22"/>
        </w:rPr>
        <w:t xml:space="preserve">, and shall in each case be effective upon receipt.  </w:t>
      </w:r>
    </w:p>
    <w:p w14:paraId="626D67F5" w14:textId="77777777" w:rsidR="000E3BB8" w:rsidRPr="00255EA3" w:rsidRDefault="000E3BB8" w:rsidP="003208D1">
      <w:pPr>
        <w:pStyle w:val="newparanumber"/>
        <w:numPr>
          <w:ilvl w:val="1"/>
          <w:numId w:val="6"/>
        </w:numPr>
        <w:ind w:left="1440" w:hanging="1080"/>
        <w:jc w:val="left"/>
        <w:rPr>
          <w:rFonts w:asciiTheme="majorHAnsi" w:hAnsiTheme="majorHAnsi"/>
          <w:sz w:val="22"/>
          <w:szCs w:val="22"/>
        </w:rPr>
      </w:pPr>
      <w:r w:rsidRPr="00255EA3">
        <w:rPr>
          <w:rFonts w:asciiTheme="majorHAnsi" w:hAnsiTheme="majorHAnsi"/>
          <w:b/>
          <w:sz w:val="22"/>
          <w:szCs w:val="22"/>
        </w:rPr>
        <w:t xml:space="preserve">Force Majeure.  </w:t>
      </w:r>
      <w:r w:rsidRPr="00255EA3">
        <w:rPr>
          <w:rFonts w:asciiTheme="majorHAnsi" w:hAnsiTheme="majorHAnsi"/>
          <w:sz w:val="22"/>
          <w:szCs w:val="22"/>
        </w:rPr>
        <w:t>Neither party shall be liable for failure to fulfill its obligations unde</w:t>
      </w:r>
      <w:r w:rsidR="0063699B">
        <w:rPr>
          <w:rFonts w:asciiTheme="majorHAnsi" w:hAnsiTheme="majorHAnsi"/>
          <w:sz w:val="22"/>
          <w:szCs w:val="22"/>
        </w:rPr>
        <w:t xml:space="preserve">r this Agreement </w:t>
      </w:r>
      <w:r w:rsidRPr="00255EA3">
        <w:rPr>
          <w:rFonts w:asciiTheme="majorHAnsi" w:hAnsiTheme="majorHAnsi"/>
          <w:sz w:val="22"/>
          <w:szCs w:val="22"/>
        </w:rPr>
        <w:t>if that failure is caused, directly or indirectly, by reasons beyond its reasonable control, including flood, fire, civil disorder, government actions, war, terrorism, embargoes, labor disputes/strikes or other natural calamity or act of God.</w:t>
      </w:r>
    </w:p>
    <w:p w14:paraId="1A3A0F1A" w14:textId="77777777" w:rsidR="00972418" w:rsidRPr="00255EA3" w:rsidRDefault="00972418" w:rsidP="003208D1">
      <w:pPr>
        <w:pStyle w:val="newparanumber"/>
        <w:numPr>
          <w:ilvl w:val="1"/>
          <w:numId w:val="6"/>
        </w:numPr>
        <w:ind w:left="1440" w:hanging="1080"/>
        <w:jc w:val="left"/>
        <w:rPr>
          <w:rFonts w:asciiTheme="majorHAnsi" w:hAnsiTheme="majorHAnsi"/>
          <w:b/>
          <w:sz w:val="22"/>
          <w:szCs w:val="22"/>
        </w:rPr>
      </w:pPr>
      <w:r w:rsidRPr="00255EA3">
        <w:rPr>
          <w:rFonts w:asciiTheme="majorHAnsi" w:hAnsiTheme="majorHAnsi"/>
          <w:b/>
          <w:sz w:val="22"/>
          <w:szCs w:val="22"/>
        </w:rPr>
        <w:lastRenderedPageBreak/>
        <w:t xml:space="preserve">No Third-Party Beneficiaries.  </w:t>
      </w:r>
      <w:r w:rsidRPr="00255EA3">
        <w:rPr>
          <w:rFonts w:asciiTheme="majorHAnsi" w:hAnsiTheme="majorHAnsi"/>
          <w:sz w:val="22"/>
          <w:szCs w:val="22"/>
        </w:rPr>
        <w:t>Nothing in this Agreement is intended to, or shall, create any third-party beneficiaries, whether intended or incidental, and neither Party shall make any representations to the contrary.</w:t>
      </w:r>
    </w:p>
    <w:p w14:paraId="40621DE7" w14:textId="77777777" w:rsidR="009616E1" w:rsidRPr="007A002E" w:rsidRDefault="009616E1" w:rsidP="003208D1">
      <w:pPr>
        <w:pStyle w:val="newparanumber"/>
        <w:numPr>
          <w:ilvl w:val="1"/>
          <w:numId w:val="6"/>
        </w:numPr>
        <w:ind w:left="1440" w:hanging="1080"/>
        <w:jc w:val="left"/>
        <w:rPr>
          <w:rFonts w:asciiTheme="majorHAnsi" w:hAnsiTheme="majorHAnsi"/>
          <w:b/>
          <w:sz w:val="22"/>
          <w:szCs w:val="22"/>
        </w:rPr>
      </w:pPr>
      <w:r w:rsidRPr="00255EA3">
        <w:rPr>
          <w:rFonts w:asciiTheme="majorHAnsi" w:hAnsiTheme="majorHAnsi"/>
          <w:b/>
          <w:sz w:val="22"/>
          <w:szCs w:val="22"/>
        </w:rPr>
        <w:t xml:space="preserve">Publicity.  </w:t>
      </w:r>
      <w:r w:rsidRPr="00255EA3">
        <w:rPr>
          <w:rFonts w:asciiTheme="majorHAnsi" w:hAnsiTheme="majorHAnsi"/>
          <w:sz w:val="22"/>
          <w:szCs w:val="22"/>
        </w:rPr>
        <w:t xml:space="preserve">Except as otherwise provided in </w:t>
      </w:r>
      <w:r w:rsidR="00C7011C" w:rsidRPr="00255EA3">
        <w:rPr>
          <w:rFonts w:asciiTheme="majorHAnsi" w:hAnsiTheme="majorHAnsi"/>
          <w:sz w:val="22"/>
          <w:szCs w:val="22"/>
        </w:rPr>
        <w:t>this Agreement</w:t>
      </w:r>
      <w:r w:rsidRPr="00255EA3">
        <w:rPr>
          <w:rFonts w:asciiTheme="majorHAnsi" w:hAnsiTheme="majorHAnsi"/>
          <w:sz w:val="22"/>
          <w:szCs w:val="22"/>
        </w:rPr>
        <w:t>, each party shall obtain the prior written consent of the other prior to</w:t>
      </w:r>
      <w:r w:rsidR="00617BD2" w:rsidRPr="00255EA3">
        <w:rPr>
          <w:rFonts w:asciiTheme="majorHAnsi" w:hAnsiTheme="majorHAnsi"/>
          <w:sz w:val="22"/>
          <w:szCs w:val="22"/>
        </w:rPr>
        <w:t>: (a)</w:t>
      </w:r>
      <w:r w:rsidRPr="00255EA3">
        <w:rPr>
          <w:rFonts w:asciiTheme="majorHAnsi" w:hAnsiTheme="majorHAnsi"/>
          <w:sz w:val="22"/>
          <w:szCs w:val="22"/>
        </w:rPr>
        <w:t xml:space="preserve"> releasing any press release or public announcement regarding the other </w:t>
      </w:r>
      <w:r w:rsidR="00617BD2" w:rsidRPr="00255EA3">
        <w:rPr>
          <w:rFonts w:asciiTheme="majorHAnsi" w:hAnsiTheme="majorHAnsi"/>
          <w:sz w:val="22"/>
          <w:szCs w:val="22"/>
        </w:rPr>
        <w:t xml:space="preserve">party </w:t>
      </w:r>
      <w:r w:rsidRPr="00255EA3">
        <w:rPr>
          <w:rFonts w:asciiTheme="majorHAnsi" w:hAnsiTheme="majorHAnsi"/>
          <w:sz w:val="22"/>
          <w:szCs w:val="22"/>
        </w:rPr>
        <w:t>or the relationship established hereby</w:t>
      </w:r>
      <w:r w:rsidR="00617BD2" w:rsidRPr="00255EA3">
        <w:rPr>
          <w:rFonts w:asciiTheme="majorHAnsi" w:hAnsiTheme="majorHAnsi"/>
          <w:sz w:val="22"/>
          <w:szCs w:val="22"/>
        </w:rPr>
        <w:t xml:space="preserve"> or (b) using the other party’s name, or the name of any product or solution of the other party in any marketing or other materials or campaigns</w:t>
      </w:r>
      <w:r w:rsidRPr="00255EA3">
        <w:rPr>
          <w:rFonts w:asciiTheme="majorHAnsi" w:hAnsiTheme="majorHAnsi"/>
          <w:sz w:val="22"/>
          <w:szCs w:val="22"/>
        </w:rPr>
        <w:t>.</w:t>
      </w:r>
    </w:p>
    <w:p w14:paraId="28B46AEE" w14:textId="097C23F7" w:rsidR="009E61BD" w:rsidRPr="00E069BB" w:rsidRDefault="007A002E" w:rsidP="00E069BB">
      <w:pPr>
        <w:pStyle w:val="newparanumber"/>
        <w:numPr>
          <w:ilvl w:val="1"/>
          <w:numId w:val="6"/>
        </w:numPr>
        <w:ind w:left="1440" w:hanging="1080"/>
        <w:jc w:val="left"/>
        <w:rPr>
          <w:rFonts w:asciiTheme="majorHAnsi" w:hAnsiTheme="majorHAnsi"/>
          <w:b/>
          <w:sz w:val="22"/>
          <w:szCs w:val="22"/>
        </w:rPr>
      </w:pPr>
      <w:r>
        <w:rPr>
          <w:rFonts w:asciiTheme="majorHAnsi" w:hAnsiTheme="majorHAnsi"/>
          <w:b/>
          <w:sz w:val="22"/>
          <w:szCs w:val="22"/>
        </w:rPr>
        <w:t xml:space="preserve">Audit Rights.  </w:t>
      </w:r>
      <w:r w:rsidR="00195EE1" w:rsidRPr="00195EE1">
        <w:rPr>
          <w:rFonts w:asciiTheme="majorHAnsi" w:hAnsiTheme="majorHAnsi"/>
          <w:sz w:val="22"/>
          <w:szCs w:val="22"/>
        </w:rPr>
        <w:t xml:space="preserve">Upon reasonable notice, </w:t>
      </w:r>
      <w:r w:rsidR="00195EE1">
        <w:rPr>
          <w:rFonts w:asciiTheme="majorHAnsi" w:hAnsiTheme="majorHAnsi"/>
          <w:sz w:val="22"/>
          <w:szCs w:val="22"/>
        </w:rPr>
        <w:t xml:space="preserve">Blackboard </w:t>
      </w:r>
      <w:r w:rsidR="00195EE1" w:rsidRPr="00195EE1">
        <w:rPr>
          <w:rFonts w:asciiTheme="majorHAnsi" w:hAnsiTheme="majorHAnsi"/>
          <w:sz w:val="22"/>
          <w:szCs w:val="22"/>
        </w:rPr>
        <w:t xml:space="preserve">shall have the right to audit, at </w:t>
      </w:r>
      <w:r w:rsidR="00195EE1">
        <w:rPr>
          <w:rFonts w:asciiTheme="majorHAnsi" w:hAnsiTheme="majorHAnsi"/>
          <w:sz w:val="22"/>
          <w:szCs w:val="22"/>
        </w:rPr>
        <w:t>its</w:t>
      </w:r>
      <w:r w:rsidR="00195EE1" w:rsidRPr="00195EE1">
        <w:rPr>
          <w:rFonts w:asciiTheme="majorHAnsi" w:hAnsiTheme="majorHAnsi"/>
          <w:sz w:val="22"/>
          <w:szCs w:val="22"/>
        </w:rPr>
        <w:t xml:space="preserve"> expense, </w:t>
      </w:r>
      <w:r w:rsidR="00195EE1">
        <w:rPr>
          <w:rFonts w:asciiTheme="majorHAnsi" w:hAnsiTheme="majorHAnsi"/>
          <w:sz w:val="22"/>
          <w:szCs w:val="22"/>
        </w:rPr>
        <w:t xml:space="preserve">Developer’s books and records, business and development practices, operations, systems and Developer Applications </w:t>
      </w:r>
      <w:r w:rsidR="00195EE1" w:rsidRPr="00195EE1">
        <w:rPr>
          <w:rFonts w:asciiTheme="majorHAnsi" w:hAnsiTheme="majorHAnsi"/>
          <w:sz w:val="22"/>
          <w:szCs w:val="22"/>
        </w:rPr>
        <w:t>not more than once per calendar year to ensure past and ongoing compliance with this Agreement.</w:t>
      </w:r>
      <w:r w:rsidR="00D20967">
        <w:rPr>
          <w:rFonts w:asciiTheme="majorHAnsi" w:hAnsiTheme="majorHAnsi"/>
          <w:sz w:val="22"/>
          <w:szCs w:val="22"/>
        </w:rPr>
        <w:t xml:space="preserve">  Developer shall cooperate and support any such audit as reasonably requested by Blackboard.</w:t>
      </w:r>
    </w:p>
    <w:sectPr w:rsidR="009E61BD" w:rsidRPr="00E069BB" w:rsidSect="002A1F42">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655BF" w14:textId="77777777" w:rsidR="00441E0D" w:rsidRDefault="00441E0D" w:rsidP="0058329A">
      <w:r>
        <w:separator/>
      </w:r>
    </w:p>
  </w:endnote>
  <w:endnote w:type="continuationSeparator" w:id="0">
    <w:p w14:paraId="3C28BF7E" w14:textId="77777777" w:rsidR="00441E0D" w:rsidRDefault="00441E0D" w:rsidP="00583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490396"/>
      <w:docPartObj>
        <w:docPartGallery w:val="Page Numbers (Bottom of Page)"/>
        <w:docPartUnique/>
      </w:docPartObj>
    </w:sdtPr>
    <w:sdtEndPr>
      <w:rPr>
        <w:rFonts w:ascii="Times New Roman" w:hAnsi="Times New Roman" w:cs="Times New Roman"/>
        <w:noProof/>
        <w:sz w:val="20"/>
        <w:szCs w:val="20"/>
      </w:rPr>
    </w:sdtEndPr>
    <w:sdtContent>
      <w:p w14:paraId="26B5D63B" w14:textId="6E1E4050" w:rsidR="007B37C9" w:rsidRPr="009E61BD" w:rsidRDefault="007B37C9">
        <w:pPr>
          <w:pStyle w:val="Footer"/>
          <w:jc w:val="center"/>
          <w:rPr>
            <w:rFonts w:ascii="Times New Roman" w:hAnsi="Times New Roman" w:cs="Times New Roman"/>
            <w:sz w:val="20"/>
            <w:szCs w:val="20"/>
          </w:rPr>
        </w:pPr>
        <w:r w:rsidRPr="009E61BD">
          <w:rPr>
            <w:rFonts w:ascii="Times New Roman" w:hAnsi="Times New Roman" w:cs="Times New Roman"/>
            <w:sz w:val="20"/>
            <w:szCs w:val="20"/>
          </w:rPr>
          <w:fldChar w:fldCharType="begin"/>
        </w:r>
        <w:r w:rsidRPr="009E61BD">
          <w:rPr>
            <w:rFonts w:ascii="Times New Roman" w:hAnsi="Times New Roman" w:cs="Times New Roman"/>
            <w:sz w:val="20"/>
            <w:szCs w:val="20"/>
          </w:rPr>
          <w:instrText xml:space="preserve"> PAGE   \* MERGEFORMAT </w:instrText>
        </w:r>
        <w:r w:rsidRPr="009E61BD">
          <w:rPr>
            <w:rFonts w:ascii="Times New Roman" w:hAnsi="Times New Roman" w:cs="Times New Roman"/>
            <w:sz w:val="20"/>
            <w:szCs w:val="20"/>
          </w:rPr>
          <w:fldChar w:fldCharType="separate"/>
        </w:r>
        <w:r w:rsidR="00131E6C">
          <w:rPr>
            <w:rFonts w:ascii="Times New Roman" w:hAnsi="Times New Roman" w:cs="Times New Roman"/>
            <w:noProof/>
            <w:sz w:val="20"/>
            <w:szCs w:val="20"/>
          </w:rPr>
          <w:t>5</w:t>
        </w:r>
        <w:r w:rsidRPr="009E61BD">
          <w:rPr>
            <w:rFonts w:ascii="Times New Roman" w:hAnsi="Times New Roman" w:cs="Times New Roman"/>
            <w:noProof/>
            <w:sz w:val="20"/>
            <w:szCs w:val="20"/>
          </w:rPr>
          <w:fldChar w:fldCharType="end"/>
        </w:r>
      </w:p>
    </w:sdtContent>
  </w:sdt>
  <w:p w14:paraId="28E8666F" w14:textId="1BBCD1D7" w:rsidR="007B37C9" w:rsidRPr="00D85AEF" w:rsidRDefault="00D85AEF" w:rsidP="00E527E7">
    <w:pPr>
      <w:pStyle w:val="Footer"/>
      <w:rPr>
        <w:sz w:val="20"/>
        <w:szCs w:val="20"/>
      </w:rPr>
    </w:pPr>
    <w:r>
      <w:rPr>
        <w:sz w:val="20"/>
        <w:szCs w:val="20"/>
      </w:rPr>
      <w:t>REST Developer Agreement February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ED9B14" w14:textId="77777777" w:rsidR="00441E0D" w:rsidRDefault="00441E0D" w:rsidP="0058329A">
      <w:r>
        <w:separator/>
      </w:r>
    </w:p>
  </w:footnote>
  <w:footnote w:type="continuationSeparator" w:id="0">
    <w:p w14:paraId="05ACC70A" w14:textId="77777777" w:rsidR="00441E0D" w:rsidRDefault="00441E0D" w:rsidP="005832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1767"/>
    <w:multiLevelType w:val="multilevel"/>
    <w:tmpl w:val="DC88CE68"/>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0722741"/>
    <w:multiLevelType w:val="hybridMultilevel"/>
    <w:tmpl w:val="3A4AA06A"/>
    <w:lvl w:ilvl="0" w:tplc="6C0C9266">
      <w:start w:val="1"/>
      <w:numFmt w:val="decimal"/>
      <w:lvlText w:val="%1."/>
      <w:lvlJc w:val="left"/>
      <w:pPr>
        <w:ind w:left="730" w:hanging="8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17B24453"/>
    <w:multiLevelType w:val="hybridMultilevel"/>
    <w:tmpl w:val="71AC612C"/>
    <w:lvl w:ilvl="0" w:tplc="9DA676E8">
      <w:start w:val="6"/>
      <w:numFmt w:val="decimal"/>
      <w:lvlText w:val="%1."/>
      <w:lvlJc w:val="left"/>
      <w:pPr>
        <w:ind w:left="720" w:hanging="360"/>
      </w:pPr>
      <w:rPr>
        <w:rFonts w:hint="default"/>
        <w:b/>
      </w:rPr>
    </w:lvl>
    <w:lvl w:ilvl="1" w:tplc="5A10A096">
      <w:start w:val="1"/>
      <w:numFmt w:val="lowerLetter"/>
      <w:lvlText w:val="%2."/>
      <w:lvlJc w:val="left"/>
      <w:pPr>
        <w:ind w:left="1710" w:hanging="360"/>
      </w:pPr>
      <w:rPr>
        <w:rFonts w:ascii="Times" w:eastAsia="Times New Roman" w:hAnsi="Times"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0629D"/>
    <w:multiLevelType w:val="hybridMultilevel"/>
    <w:tmpl w:val="FB14F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DA233C"/>
    <w:multiLevelType w:val="multilevel"/>
    <w:tmpl w:val="E53A767A"/>
    <w:lvl w:ilvl="0">
      <w:start w:val="1"/>
      <w:numFmt w:val="decimal"/>
      <w:lvlText w:val="%1"/>
      <w:lvlJc w:val="left"/>
      <w:pPr>
        <w:ind w:left="384" w:hanging="384"/>
      </w:pPr>
      <w:rPr>
        <w:rFonts w:hint="default"/>
      </w:rPr>
    </w:lvl>
    <w:lvl w:ilvl="1">
      <w:start w:val="10"/>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F7C58A9"/>
    <w:multiLevelType w:val="multilevel"/>
    <w:tmpl w:val="8A6CDF8C"/>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2304" w:hanging="28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165673"/>
    <w:multiLevelType w:val="hybridMultilevel"/>
    <w:tmpl w:val="75FA6B70"/>
    <w:lvl w:ilvl="0" w:tplc="901044E8">
      <w:start w:val="1"/>
      <w:numFmt w:val="decimal"/>
      <w:lvlText w:val="%1."/>
      <w:lvlJc w:val="left"/>
      <w:pPr>
        <w:ind w:left="1440" w:hanging="720"/>
      </w:pPr>
      <w:rPr>
        <w:rFonts w:hint="default"/>
      </w:rPr>
    </w:lvl>
    <w:lvl w:ilvl="1" w:tplc="141861C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0B155B"/>
    <w:multiLevelType w:val="multilevel"/>
    <w:tmpl w:val="68F88AC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243D57"/>
    <w:multiLevelType w:val="multilevel"/>
    <w:tmpl w:val="7FF2D91A"/>
    <w:lvl w:ilvl="0">
      <w:start w:val="1"/>
      <w:numFmt w:val="decimal"/>
      <w:lvlText w:val="%1."/>
      <w:lvlJc w:val="left"/>
      <w:pPr>
        <w:tabs>
          <w:tab w:val="num" w:pos="360"/>
        </w:tabs>
        <w:ind w:left="720" w:hanging="720"/>
      </w:pPr>
      <w:rPr>
        <w:rFonts w:hint="default"/>
        <w:b w:val="0"/>
        <w:i w:val="0"/>
        <w:sz w:val="18"/>
      </w:rPr>
    </w:lvl>
    <w:lvl w:ilvl="1">
      <w:start w:val="1"/>
      <w:numFmt w:val="lowerLetter"/>
      <w:lvlText w:val="%2."/>
      <w:lvlJc w:val="left"/>
      <w:pPr>
        <w:tabs>
          <w:tab w:val="num" w:pos="720"/>
        </w:tabs>
        <w:ind w:left="1440" w:hanging="720"/>
      </w:pPr>
      <w:rPr>
        <w:rFonts w:hint="default"/>
        <w:b w:val="0"/>
        <w:i w:val="0"/>
      </w:rPr>
    </w:lvl>
    <w:lvl w:ilvl="2">
      <w:start w:val="1"/>
      <w:numFmt w:val="lowerRoman"/>
      <w:lvlText w:val="%3."/>
      <w:lvlJc w:val="left"/>
      <w:pPr>
        <w:tabs>
          <w:tab w:val="num" w:pos="1080"/>
        </w:tabs>
        <w:ind w:left="1800" w:hanging="360"/>
      </w:pPr>
      <w:rPr>
        <w:rFonts w:hint="default"/>
        <w:b w:val="0"/>
        <w:i w:val="0"/>
      </w:rPr>
    </w:lvl>
    <w:lvl w:ilvl="3">
      <w:start w:val="1"/>
      <w:numFmt w:val="decimal"/>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4CA34D24"/>
    <w:multiLevelType w:val="hybridMultilevel"/>
    <w:tmpl w:val="32AEC8FE"/>
    <w:lvl w:ilvl="0" w:tplc="10E81774">
      <w:start w:val="100"/>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3B7BE6"/>
    <w:multiLevelType w:val="multilevel"/>
    <w:tmpl w:val="68F88AC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52D45AB"/>
    <w:multiLevelType w:val="multilevel"/>
    <w:tmpl w:val="58DC8CAE"/>
    <w:lvl w:ilvl="0">
      <w:start w:val="1"/>
      <w:numFmt w:val="decimal"/>
      <w:lvlText w:val="%1."/>
      <w:lvlJc w:val="left"/>
      <w:pPr>
        <w:ind w:left="360" w:hanging="360"/>
      </w:pPr>
      <w:rPr>
        <w:b/>
      </w:rPr>
    </w:lvl>
    <w:lvl w:ilvl="1">
      <w:start w:val="1"/>
      <w:numFmt w:val="decimal"/>
      <w:lvlText w:val="%1.%2."/>
      <w:lvlJc w:val="left"/>
      <w:pPr>
        <w:ind w:left="792" w:hanging="432"/>
      </w:pPr>
      <w:rPr>
        <w:rFonts w:asciiTheme="minorHAnsi" w:hAnsiTheme="minorHAnsi" w:hint="default"/>
        <w:b/>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866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1BC1A55"/>
    <w:multiLevelType w:val="hybridMultilevel"/>
    <w:tmpl w:val="B22A62EA"/>
    <w:lvl w:ilvl="0" w:tplc="3DD8EC6A">
      <w:start w:val="1"/>
      <w:numFmt w:val="lowerLetter"/>
      <w:pStyle w:val="newsubpara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4356E42"/>
    <w:multiLevelType w:val="multilevel"/>
    <w:tmpl w:val="2C2AC762"/>
    <w:lvl w:ilvl="0">
      <w:start w:val="1"/>
      <w:numFmt w:val="decimal"/>
      <w:lvlText w:val="%1"/>
      <w:lvlJc w:val="left"/>
      <w:pPr>
        <w:ind w:left="384" w:hanging="384"/>
      </w:pPr>
      <w:rPr>
        <w:rFonts w:hint="default"/>
      </w:rPr>
    </w:lvl>
    <w:lvl w:ilvl="1">
      <w:start w:val="10"/>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DD22C07"/>
    <w:multiLevelType w:val="multilevel"/>
    <w:tmpl w:val="8BEC45AE"/>
    <w:lvl w:ilvl="0">
      <w:start w:val="1"/>
      <w:numFmt w:val="decimal"/>
      <w:lvlText w:val="%1."/>
      <w:lvlJc w:val="left"/>
      <w:pPr>
        <w:tabs>
          <w:tab w:val="num" w:pos="1080"/>
        </w:tabs>
        <w:ind w:left="1440" w:hanging="720"/>
      </w:pPr>
      <w:rPr>
        <w:rFonts w:hint="default"/>
      </w:rPr>
    </w:lvl>
    <w:lvl w:ilvl="1">
      <w:start w:val="1"/>
      <w:numFmt w:val="lowerLetter"/>
      <w:lvlText w:val="%2."/>
      <w:lvlJc w:val="left"/>
      <w:pPr>
        <w:tabs>
          <w:tab w:val="num" w:pos="1440"/>
        </w:tabs>
        <w:ind w:left="1440" w:hanging="360"/>
      </w:pPr>
      <w:rPr>
        <w:rFonts w:hint="default"/>
        <w:b w:val="0"/>
        <w:i w:val="0"/>
      </w:rPr>
    </w:lvl>
    <w:lvl w:ilvl="2">
      <w:start w:val="1"/>
      <w:numFmt w:val="lowerRoman"/>
      <w:lvlText w:val="%3."/>
      <w:lvlJc w:val="left"/>
      <w:pPr>
        <w:tabs>
          <w:tab w:val="num" w:pos="1800"/>
        </w:tabs>
        <w:ind w:left="2520" w:hanging="360"/>
      </w:pPr>
      <w:rPr>
        <w:rFonts w:hint="default"/>
        <w:b w:val="0"/>
        <w:i w:val="0"/>
      </w:rPr>
    </w:lvl>
    <w:lvl w:ilvl="3">
      <w:start w:val="1"/>
      <w:numFmt w:val="decimal"/>
      <w:lvlText w:val="(%4)"/>
      <w:lvlJc w:val="left"/>
      <w:pPr>
        <w:tabs>
          <w:tab w:val="num" w:pos="2160"/>
        </w:tabs>
        <w:ind w:left="2160" w:hanging="360"/>
      </w:pPr>
      <w:rPr>
        <w:rFonts w:hint="default"/>
      </w:rPr>
    </w:lvl>
    <w:lvl w:ilvl="4">
      <w:start w:val="1"/>
      <w:numFmt w:val="lowerRoman"/>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num w:numId="1">
    <w:abstractNumId w:val="12"/>
  </w:num>
  <w:num w:numId="2">
    <w:abstractNumId w:val="3"/>
  </w:num>
  <w:num w:numId="3">
    <w:abstractNumId w:val="15"/>
  </w:num>
  <w:num w:numId="4">
    <w:abstractNumId w:val="8"/>
  </w:num>
  <w:num w:numId="5">
    <w:abstractNumId w:val="13"/>
  </w:num>
  <w:num w:numId="6">
    <w:abstractNumId w:val="10"/>
  </w:num>
  <w:num w:numId="7">
    <w:abstractNumId w:val="9"/>
  </w:num>
  <w:num w:numId="8">
    <w:abstractNumId w:val="5"/>
  </w:num>
  <w:num w:numId="9">
    <w:abstractNumId w:val="1"/>
  </w:num>
  <w:num w:numId="10">
    <w:abstractNumId w:val="6"/>
  </w:num>
  <w:num w:numId="11">
    <w:abstractNumId w:val="4"/>
  </w:num>
  <w:num w:numId="12">
    <w:abstractNumId w:val="14"/>
  </w:num>
  <w:num w:numId="13">
    <w:abstractNumId w:val="0"/>
  </w:num>
  <w:num w:numId="14">
    <w:abstractNumId w:val="2"/>
  </w:num>
  <w:num w:numId="15">
    <w:abstractNumId w:val="7"/>
  </w:num>
  <w:num w:numId="16">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O'Neil">
    <w15:presenceInfo w15:providerId="None" w15:userId="Mark O'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hideSpellingErrors/>
  <w:hideGrammaticalErrors/>
  <w:activeWritingStyle w:appName="MSWord" w:lang="en-US" w:vendorID="64" w:dllVersion="6" w:nlCheck="1" w:checkStyle="0"/>
  <w:activeWritingStyle w:appName="MSWord" w:lang="en-US" w:vendorID="64" w:dllVersion="0" w:nlCheck="1" w:checkStyle="0"/>
  <w:revisionView w:markup="0"/>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CDE"/>
    <w:rsid w:val="00000334"/>
    <w:rsid w:val="000029A7"/>
    <w:rsid w:val="00006FE5"/>
    <w:rsid w:val="000102FA"/>
    <w:rsid w:val="00013105"/>
    <w:rsid w:val="000156AF"/>
    <w:rsid w:val="0001575E"/>
    <w:rsid w:val="00015BD6"/>
    <w:rsid w:val="00017AA1"/>
    <w:rsid w:val="00017B6F"/>
    <w:rsid w:val="00017C81"/>
    <w:rsid w:val="000200F7"/>
    <w:rsid w:val="0002273E"/>
    <w:rsid w:val="00027952"/>
    <w:rsid w:val="00031EBE"/>
    <w:rsid w:val="000330C2"/>
    <w:rsid w:val="000447F0"/>
    <w:rsid w:val="00055B49"/>
    <w:rsid w:val="00061DC6"/>
    <w:rsid w:val="00062642"/>
    <w:rsid w:val="00066DA2"/>
    <w:rsid w:val="00067549"/>
    <w:rsid w:val="000714E6"/>
    <w:rsid w:val="00072B09"/>
    <w:rsid w:val="00074B9D"/>
    <w:rsid w:val="0007615D"/>
    <w:rsid w:val="00076CBD"/>
    <w:rsid w:val="00086BD5"/>
    <w:rsid w:val="00096EB0"/>
    <w:rsid w:val="00097C41"/>
    <w:rsid w:val="000A404A"/>
    <w:rsid w:val="000A787E"/>
    <w:rsid w:val="000B041D"/>
    <w:rsid w:val="000B099B"/>
    <w:rsid w:val="000B127A"/>
    <w:rsid w:val="000B205A"/>
    <w:rsid w:val="000C6364"/>
    <w:rsid w:val="000C6849"/>
    <w:rsid w:val="000C6D39"/>
    <w:rsid w:val="000D6275"/>
    <w:rsid w:val="000E1AAA"/>
    <w:rsid w:val="000E3140"/>
    <w:rsid w:val="000E3BB8"/>
    <w:rsid w:val="000E4C59"/>
    <w:rsid w:val="000E5662"/>
    <w:rsid w:val="000E640B"/>
    <w:rsid w:val="000F4A40"/>
    <w:rsid w:val="000F4CDE"/>
    <w:rsid w:val="00101E79"/>
    <w:rsid w:val="00106640"/>
    <w:rsid w:val="001104EC"/>
    <w:rsid w:val="0011122E"/>
    <w:rsid w:val="001170FC"/>
    <w:rsid w:val="00122D89"/>
    <w:rsid w:val="0012406C"/>
    <w:rsid w:val="00125019"/>
    <w:rsid w:val="001251BF"/>
    <w:rsid w:val="001273FC"/>
    <w:rsid w:val="00127C80"/>
    <w:rsid w:val="00127DFF"/>
    <w:rsid w:val="001300DC"/>
    <w:rsid w:val="00131E6C"/>
    <w:rsid w:val="00132D10"/>
    <w:rsid w:val="00135EAA"/>
    <w:rsid w:val="00140883"/>
    <w:rsid w:val="00142A6B"/>
    <w:rsid w:val="001443FC"/>
    <w:rsid w:val="0014515D"/>
    <w:rsid w:val="00145DF7"/>
    <w:rsid w:val="00147BE8"/>
    <w:rsid w:val="00153870"/>
    <w:rsid w:val="00153FE8"/>
    <w:rsid w:val="00155EA1"/>
    <w:rsid w:val="00157E35"/>
    <w:rsid w:val="00164487"/>
    <w:rsid w:val="00164C38"/>
    <w:rsid w:val="00166404"/>
    <w:rsid w:val="001700A9"/>
    <w:rsid w:val="0017065E"/>
    <w:rsid w:val="00172A75"/>
    <w:rsid w:val="00174CB7"/>
    <w:rsid w:val="001755FB"/>
    <w:rsid w:val="00176577"/>
    <w:rsid w:val="001776E6"/>
    <w:rsid w:val="00187CA6"/>
    <w:rsid w:val="00195EE1"/>
    <w:rsid w:val="00196CEB"/>
    <w:rsid w:val="001A47A3"/>
    <w:rsid w:val="001B1755"/>
    <w:rsid w:val="001B740F"/>
    <w:rsid w:val="001C08C9"/>
    <w:rsid w:val="001C2331"/>
    <w:rsid w:val="001C2F30"/>
    <w:rsid w:val="001C3C25"/>
    <w:rsid w:val="001C408B"/>
    <w:rsid w:val="001C7BB0"/>
    <w:rsid w:val="001D1433"/>
    <w:rsid w:val="001D2354"/>
    <w:rsid w:val="001D7562"/>
    <w:rsid w:val="001E2B72"/>
    <w:rsid w:val="001E354D"/>
    <w:rsid w:val="001F4218"/>
    <w:rsid w:val="001F4D78"/>
    <w:rsid w:val="001F4F82"/>
    <w:rsid w:val="00201CF3"/>
    <w:rsid w:val="00211D5B"/>
    <w:rsid w:val="0021265D"/>
    <w:rsid w:val="00215A06"/>
    <w:rsid w:val="0022080D"/>
    <w:rsid w:val="00223E3C"/>
    <w:rsid w:val="0022699E"/>
    <w:rsid w:val="002269E5"/>
    <w:rsid w:val="0023069D"/>
    <w:rsid w:val="0023214B"/>
    <w:rsid w:val="002330B0"/>
    <w:rsid w:val="00236489"/>
    <w:rsid w:val="00240467"/>
    <w:rsid w:val="00240E9F"/>
    <w:rsid w:val="00241985"/>
    <w:rsid w:val="00253B0A"/>
    <w:rsid w:val="00254E13"/>
    <w:rsid w:val="00255EA3"/>
    <w:rsid w:val="002575D9"/>
    <w:rsid w:val="00261A28"/>
    <w:rsid w:val="00261C68"/>
    <w:rsid w:val="00262D3E"/>
    <w:rsid w:val="0026356F"/>
    <w:rsid w:val="00273DF3"/>
    <w:rsid w:val="00275F4E"/>
    <w:rsid w:val="0028476B"/>
    <w:rsid w:val="0028516D"/>
    <w:rsid w:val="00286C10"/>
    <w:rsid w:val="002947EA"/>
    <w:rsid w:val="002970AE"/>
    <w:rsid w:val="002A1735"/>
    <w:rsid w:val="002A1F42"/>
    <w:rsid w:val="002A626D"/>
    <w:rsid w:val="002B460F"/>
    <w:rsid w:val="002C03CC"/>
    <w:rsid w:val="002C6F3E"/>
    <w:rsid w:val="002D0F05"/>
    <w:rsid w:val="002D6B51"/>
    <w:rsid w:val="002F2EB9"/>
    <w:rsid w:val="002F30B7"/>
    <w:rsid w:val="003004E1"/>
    <w:rsid w:val="00300997"/>
    <w:rsid w:val="003021E9"/>
    <w:rsid w:val="0030322E"/>
    <w:rsid w:val="00303C78"/>
    <w:rsid w:val="00305C1B"/>
    <w:rsid w:val="0030614A"/>
    <w:rsid w:val="003117AE"/>
    <w:rsid w:val="00311B45"/>
    <w:rsid w:val="00313BF6"/>
    <w:rsid w:val="003157DF"/>
    <w:rsid w:val="00317E7F"/>
    <w:rsid w:val="003201FE"/>
    <w:rsid w:val="0032061C"/>
    <w:rsid w:val="003208D1"/>
    <w:rsid w:val="003216C9"/>
    <w:rsid w:val="00321B27"/>
    <w:rsid w:val="00326465"/>
    <w:rsid w:val="003274D2"/>
    <w:rsid w:val="00344442"/>
    <w:rsid w:val="0035349D"/>
    <w:rsid w:val="0035604E"/>
    <w:rsid w:val="003579E0"/>
    <w:rsid w:val="00361907"/>
    <w:rsid w:val="00362F95"/>
    <w:rsid w:val="00364C2A"/>
    <w:rsid w:val="0036549D"/>
    <w:rsid w:val="0037228A"/>
    <w:rsid w:val="00373440"/>
    <w:rsid w:val="00381863"/>
    <w:rsid w:val="00381A1D"/>
    <w:rsid w:val="00391B00"/>
    <w:rsid w:val="00392C68"/>
    <w:rsid w:val="00395086"/>
    <w:rsid w:val="003A4C49"/>
    <w:rsid w:val="003A78DC"/>
    <w:rsid w:val="003A7F78"/>
    <w:rsid w:val="003B2614"/>
    <w:rsid w:val="003B4449"/>
    <w:rsid w:val="003B632B"/>
    <w:rsid w:val="003C0A4E"/>
    <w:rsid w:val="003C2E6A"/>
    <w:rsid w:val="003C7B80"/>
    <w:rsid w:val="003D011C"/>
    <w:rsid w:val="003D4346"/>
    <w:rsid w:val="003D679C"/>
    <w:rsid w:val="003D6D72"/>
    <w:rsid w:val="003E15D9"/>
    <w:rsid w:val="003E1DC6"/>
    <w:rsid w:val="003E2175"/>
    <w:rsid w:val="003F04B6"/>
    <w:rsid w:val="003F1828"/>
    <w:rsid w:val="003F2341"/>
    <w:rsid w:val="004006CE"/>
    <w:rsid w:val="004011B2"/>
    <w:rsid w:val="0040260A"/>
    <w:rsid w:val="00406840"/>
    <w:rsid w:val="00411285"/>
    <w:rsid w:val="004160C6"/>
    <w:rsid w:val="0042054F"/>
    <w:rsid w:val="00421873"/>
    <w:rsid w:val="0043563F"/>
    <w:rsid w:val="004367C5"/>
    <w:rsid w:val="00441E0D"/>
    <w:rsid w:val="00443FD8"/>
    <w:rsid w:val="00446EE2"/>
    <w:rsid w:val="00455658"/>
    <w:rsid w:val="00455B8C"/>
    <w:rsid w:val="00456626"/>
    <w:rsid w:val="004573F3"/>
    <w:rsid w:val="00462161"/>
    <w:rsid w:val="00467F88"/>
    <w:rsid w:val="00475563"/>
    <w:rsid w:val="00475BAF"/>
    <w:rsid w:val="00475D41"/>
    <w:rsid w:val="004808A7"/>
    <w:rsid w:val="0048376D"/>
    <w:rsid w:val="00485AF2"/>
    <w:rsid w:val="00485D9E"/>
    <w:rsid w:val="0049553A"/>
    <w:rsid w:val="0049616F"/>
    <w:rsid w:val="00496E60"/>
    <w:rsid w:val="00497CB8"/>
    <w:rsid w:val="004A24DF"/>
    <w:rsid w:val="004A36D7"/>
    <w:rsid w:val="004A4435"/>
    <w:rsid w:val="004A4487"/>
    <w:rsid w:val="004A78FB"/>
    <w:rsid w:val="004D1EEF"/>
    <w:rsid w:val="004E250C"/>
    <w:rsid w:val="004E2D1C"/>
    <w:rsid w:val="004E7E29"/>
    <w:rsid w:val="004F0AB1"/>
    <w:rsid w:val="004F3A27"/>
    <w:rsid w:val="004F780D"/>
    <w:rsid w:val="00502089"/>
    <w:rsid w:val="00503C37"/>
    <w:rsid w:val="00514C77"/>
    <w:rsid w:val="005260E0"/>
    <w:rsid w:val="00527F13"/>
    <w:rsid w:val="005327F9"/>
    <w:rsid w:val="0053378D"/>
    <w:rsid w:val="005372B8"/>
    <w:rsid w:val="00543F0E"/>
    <w:rsid w:val="00547E58"/>
    <w:rsid w:val="005506A4"/>
    <w:rsid w:val="00556D7C"/>
    <w:rsid w:val="005574F6"/>
    <w:rsid w:val="005578C0"/>
    <w:rsid w:val="00566528"/>
    <w:rsid w:val="005711CA"/>
    <w:rsid w:val="0058329A"/>
    <w:rsid w:val="00584E8B"/>
    <w:rsid w:val="00594C09"/>
    <w:rsid w:val="00597B95"/>
    <w:rsid w:val="005A3402"/>
    <w:rsid w:val="005A6FAF"/>
    <w:rsid w:val="005A7058"/>
    <w:rsid w:val="005B13E3"/>
    <w:rsid w:val="005B6A86"/>
    <w:rsid w:val="005C01D9"/>
    <w:rsid w:val="005C06CF"/>
    <w:rsid w:val="005D0EE1"/>
    <w:rsid w:val="005D1936"/>
    <w:rsid w:val="005D4165"/>
    <w:rsid w:val="005E0265"/>
    <w:rsid w:val="005E05C2"/>
    <w:rsid w:val="005E1029"/>
    <w:rsid w:val="005E1671"/>
    <w:rsid w:val="005F058E"/>
    <w:rsid w:val="005F28A5"/>
    <w:rsid w:val="005F6BD2"/>
    <w:rsid w:val="00601E5A"/>
    <w:rsid w:val="00602DFC"/>
    <w:rsid w:val="006074A9"/>
    <w:rsid w:val="006108F1"/>
    <w:rsid w:val="0061690B"/>
    <w:rsid w:val="00617266"/>
    <w:rsid w:val="00617BD2"/>
    <w:rsid w:val="00620339"/>
    <w:rsid w:val="006225A6"/>
    <w:rsid w:val="006238B3"/>
    <w:rsid w:val="006348D7"/>
    <w:rsid w:val="0063699B"/>
    <w:rsid w:val="006453F4"/>
    <w:rsid w:val="00654315"/>
    <w:rsid w:val="00657B78"/>
    <w:rsid w:val="00673236"/>
    <w:rsid w:val="006775D0"/>
    <w:rsid w:val="00683311"/>
    <w:rsid w:val="00687F4F"/>
    <w:rsid w:val="006932DF"/>
    <w:rsid w:val="00694E8E"/>
    <w:rsid w:val="006A04A8"/>
    <w:rsid w:val="006A7771"/>
    <w:rsid w:val="006B05AE"/>
    <w:rsid w:val="006B38F9"/>
    <w:rsid w:val="006B7DA0"/>
    <w:rsid w:val="006C44E6"/>
    <w:rsid w:val="006C76F3"/>
    <w:rsid w:val="006D4748"/>
    <w:rsid w:val="006D5234"/>
    <w:rsid w:val="006D5CD5"/>
    <w:rsid w:val="006E7D22"/>
    <w:rsid w:val="006F1032"/>
    <w:rsid w:val="006F4582"/>
    <w:rsid w:val="006F6393"/>
    <w:rsid w:val="006F66B9"/>
    <w:rsid w:val="0070409B"/>
    <w:rsid w:val="00706368"/>
    <w:rsid w:val="00707D8E"/>
    <w:rsid w:val="00710B70"/>
    <w:rsid w:val="007129CC"/>
    <w:rsid w:val="00715FE2"/>
    <w:rsid w:val="007161EB"/>
    <w:rsid w:val="0071798C"/>
    <w:rsid w:val="00723679"/>
    <w:rsid w:val="00723999"/>
    <w:rsid w:val="007301AA"/>
    <w:rsid w:val="00733844"/>
    <w:rsid w:val="00734DAD"/>
    <w:rsid w:val="00736F5C"/>
    <w:rsid w:val="0073737C"/>
    <w:rsid w:val="00741D03"/>
    <w:rsid w:val="007435DB"/>
    <w:rsid w:val="00746CF2"/>
    <w:rsid w:val="00753820"/>
    <w:rsid w:val="0075702B"/>
    <w:rsid w:val="007575EA"/>
    <w:rsid w:val="0076266D"/>
    <w:rsid w:val="0076787C"/>
    <w:rsid w:val="00775C66"/>
    <w:rsid w:val="00780D96"/>
    <w:rsid w:val="007901DA"/>
    <w:rsid w:val="007968A3"/>
    <w:rsid w:val="00796D2E"/>
    <w:rsid w:val="007A002E"/>
    <w:rsid w:val="007A4038"/>
    <w:rsid w:val="007A58A7"/>
    <w:rsid w:val="007A6FC5"/>
    <w:rsid w:val="007A7B55"/>
    <w:rsid w:val="007B00B3"/>
    <w:rsid w:val="007B0D53"/>
    <w:rsid w:val="007B2191"/>
    <w:rsid w:val="007B37C9"/>
    <w:rsid w:val="007C2C17"/>
    <w:rsid w:val="007C3791"/>
    <w:rsid w:val="007C47F2"/>
    <w:rsid w:val="007C625C"/>
    <w:rsid w:val="007C77F2"/>
    <w:rsid w:val="007C7997"/>
    <w:rsid w:val="007C7C44"/>
    <w:rsid w:val="007D01A4"/>
    <w:rsid w:val="007D1E09"/>
    <w:rsid w:val="007D558A"/>
    <w:rsid w:val="007D7EF1"/>
    <w:rsid w:val="007F7C8D"/>
    <w:rsid w:val="008029AE"/>
    <w:rsid w:val="008035FD"/>
    <w:rsid w:val="0080405B"/>
    <w:rsid w:val="0081308D"/>
    <w:rsid w:val="00814E10"/>
    <w:rsid w:val="008162BA"/>
    <w:rsid w:val="00817153"/>
    <w:rsid w:val="008268F0"/>
    <w:rsid w:val="0085041C"/>
    <w:rsid w:val="008529C2"/>
    <w:rsid w:val="00853B10"/>
    <w:rsid w:val="00854273"/>
    <w:rsid w:val="00854436"/>
    <w:rsid w:val="0086227F"/>
    <w:rsid w:val="00864E0B"/>
    <w:rsid w:val="00866ACE"/>
    <w:rsid w:val="0086717C"/>
    <w:rsid w:val="00872793"/>
    <w:rsid w:val="00876410"/>
    <w:rsid w:val="00881939"/>
    <w:rsid w:val="00884619"/>
    <w:rsid w:val="008933B4"/>
    <w:rsid w:val="008966F1"/>
    <w:rsid w:val="008A1355"/>
    <w:rsid w:val="008A238B"/>
    <w:rsid w:val="008A5B7B"/>
    <w:rsid w:val="008A7050"/>
    <w:rsid w:val="008B4C51"/>
    <w:rsid w:val="008B560B"/>
    <w:rsid w:val="008B7571"/>
    <w:rsid w:val="008B78AF"/>
    <w:rsid w:val="008B7AC1"/>
    <w:rsid w:val="008C176B"/>
    <w:rsid w:val="008C1951"/>
    <w:rsid w:val="008C3769"/>
    <w:rsid w:val="008C55B2"/>
    <w:rsid w:val="008C5825"/>
    <w:rsid w:val="008C6F38"/>
    <w:rsid w:val="008D08FD"/>
    <w:rsid w:val="008D1852"/>
    <w:rsid w:val="008D3A66"/>
    <w:rsid w:val="008D4350"/>
    <w:rsid w:val="008D53BF"/>
    <w:rsid w:val="008E245F"/>
    <w:rsid w:val="008E4E3A"/>
    <w:rsid w:val="008E4F68"/>
    <w:rsid w:val="008E4F85"/>
    <w:rsid w:val="008E5ADA"/>
    <w:rsid w:val="008F0DD4"/>
    <w:rsid w:val="008F103F"/>
    <w:rsid w:val="008F4838"/>
    <w:rsid w:val="008F4C9C"/>
    <w:rsid w:val="008F633A"/>
    <w:rsid w:val="008F669F"/>
    <w:rsid w:val="008F72E0"/>
    <w:rsid w:val="008F735B"/>
    <w:rsid w:val="00901218"/>
    <w:rsid w:val="00913373"/>
    <w:rsid w:val="0091569D"/>
    <w:rsid w:val="00916B97"/>
    <w:rsid w:val="00925516"/>
    <w:rsid w:val="009308BC"/>
    <w:rsid w:val="00930D83"/>
    <w:rsid w:val="00936B3E"/>
    <w:rsid w:val="00937D65"/>
    <w:rsid w:val="009413EE"/>
    <w:rsid w:val="00946BBF"/>
    <w:rsid w:val="009474CA"/>
    <w:rsid w:val="00953AFD"/>
    <w:rsid w:val="009606A3"/>
    <w:rsid w:val="00961377"/>
    <w:rsid w:val="009616E1"/>
    <w:rsid w:val="00967037"/>
    <w:rsid w:val="00972418"/>
    <w:rsid w:val="00981032"/>
    <w:rsid w:val="00982B1F"/>
    <w:rsid w:val="00983035"/>
    <w:rsid w:val="00987A54"/>
    <w:rsid w:val="0099105B"/>
    <w:rsid w:val="009913EE"/>
    <w:rsid w:val="0099379A"/>
    <w:rsid w:val="009953CA"/>
    <w:rsid w:val="0099733A"/>
    <w:rsid w:val="009A0668"/>
    <w:rsid w:val="009A1738"/>
    <w:rsid w:val="009A2780"/>
    <w:rsid w:val="009A31A4"/>
    <w:rsid w:val="009A4A6E"/>
    <w:rsid w:val="009B088D"/>
    <w:rsid w:val="009B1253"/>
    <w:rsid w:val="009B1416"/>
    <w:rsid w:val="009B2C3E"/>
    <w:rsid w:val="009C2A38"/>
    <w:rsid w:val="009C4439"/>
    <w:rsid w:val="009C51D4"/>
    <w:rsid w:val="009D190E"/>
    <w:rsid w:val="009D1982"/>
    <w:rsid w:val="009D3075"/>
    <w:rsid w:val="009D715E"/>
    <w:rsid w:val="009E0280"/>
    <w:rsid w:val="009E1987"/>
    <w:rsid w:val="009E61BD"/>
    <w:rsid w:val="009E66DD"/>
    <w:rsid w:val="009E7866"/>
    <w:rsid w:val="009F0CE9"/>
    <w:rsid w:val="009F24B1"/>
    <w:rsid w:val="009F4AFB"/>
    <w:rsid w:val="00A00678"/>
    <w:rsid w:val="00A031CB"/>
    <w:rsid w:val="00A04758"/>
    <w:rsid w:val="00A1167C"/>
    <w:rsid w:val="00A133CE"/>
    <w:rsid w:val="00A16785"/>
    <w:rsid w:val="00A20278"/>
    <w:rsid w:val="00A30FC0"/>
    <w:rsid w:val="00A35141"/>
    <w:rsid w:val="00A357AC"/>
    <w:rsid w:val="00A4042B"/>
    <w:rsid w:val="00A52088"/>
    <w:rsid w:val="00A531AC"/>
    <w:rsid w:val="00A54443"/>
    <w:rsid w:val="00A56A95"/>
    <w:rsid w:val="00A71CD3"/>
    <w:rsid w:val="00A7363F"/>
    <w:rsid w:val="00A73A7A"/>
    <w:rsid w:val="00A756CC"/>
    <w:rsid w:val="00AA0DD4"/>
    <w:rsid w:val="00AB27A7"/>
    <w:rsid w:val="00AB2CDA"/>
    <w:rsid w:val="00AB4DE7"/>
    <w:rsid w:val="00AC15A8"/>
    <w:rsid w:val="00AC497E"/>
    <w:rsid w:val="00AC6336"/>
    <w:rsid w:val="00AC7ABC"/>
    <w:rsid w:val="00AC7E88"/>
    <w:rsid w:val="00AD12AB"/>
    <w:rsid w:val="00AD45B0"/>
    <w:rsid w:val="00AD4802"/>
    <w:rsid w:val="00AD5075"/>
    <w:rsid w:val="00AD6E71"/>
    <w:rsid w:val="00AE2EAC"/>
    <w:rsid w:val="00AE3FB3"/>
    <w:rsid w:val="00AF0E96"/>
    <w:rsid w:val="00AF1A83"/>
    <w:rsid w:val="00AF2313"/>
    <w:rsid w:val="00AF2A81"/>
    <w:rsid w:val="00AF5C5E"/>
    <w:rsid w:val="00AF619A"/>
    <w:rsid w:val="00AF7027"/>
    <w:rsid w:val="00B00C0B"/>
    <w:rsid w:val="00B00DBA"/>
    <w:rsid w:val="00B25084"/>
    <w:rsid w:val="00B2666D"/>
    <w:rsid w:val="00B26693"/>
    <w:rsid w:val="00B31354"/>
    <w:rsid w:val="00B36D12"/>
    <w:rsid w:val="00B46DFC"/>
    <w:rsid w:val="00B50BC2"/>
    <w:rsid w:val="00B510AC"/>
    <w:rsid w:val="00B52915"/>
    <w:rsid w:val="00B5345B"/>
    <w:rsid w:val="00B548F3"/>
    <w:rsid w:val="00B54D95"/>
    <w:rsid w:val="00B57B78"/>
    <w:rsid w:val="00B642DF"/>
    <w:rsid w:val="00B644BE"/>
    <w:rsid w:val="00B67370"/>
    <w:rsid w:val="00B67DB0"/>
    <w:rsid w:val="00B81BD3"/>
    <w:rsid w:val="00B85474"/>
    <w:rsid w:val="00B85660"/>
    <w:rsid w:val="00B86778"/>
    <w:rsid w:val="00B92138"/>
    <w:rsid w:val="00B934C9"/>
    <w:rsid w:val="00BA06A9"/>
    <w:rsid w:val="00BA4867"/>
    <w:rsid w:val="00BB069F"/>
    <w:rsid w:val="00BB0EAB"/>
    <w:rsid w:val="00BB0FCA"/>
    <w:rsid w:val="00BB3CBA"/>
    <w:rsid w:val="00BB7E18"/>
    <w:rsid w:val="00BC0241"/>
    <w:rsid w:val="00BC28BA"/>
    <w:rsid w:val="00BC3540"/>
    <w:rsid w:val="00BC465F"/>
    <w:rsid w:val="00BD0164"/>
    <w:rsid w:val="00BD0D81"/>
    <w:rsid w:val="00BD6145"/>
    <w:rsid w:val="00BE5B3B"/>
    <w:rsid w:val="00BF13D0"/>
    <w:rsid w:val="00BF4C8D"/>
    <w:rsid w:val="00C01A93"/>
    <w:rsid w:val="00C02727"/>
    <w:rsid w:val="00C02D03"/>
    <w:rsid w:val="00C031F6"/>
    <w:rsid w:val="00C06A22"/>
    <w:rsid w:val="00C1076B"/>
    <w:rsid w:val="00C147D4"/>
    <w:rsid w:val="00C15C8D"/>
    <w:rsid w:val="00C21DD5"/>
    <w:rsid w:val="00C33509"/>
    <w:rsid w:val="00C353FC"/>
    <w:rsid w:val="00C468FE"/>
    <w:rsid w:val="00C51798"/>
    <w:rsid w:val="00C51E57"/>
    <w:rsid w:val="00C53361"/>
    <w:rsid w:val="00C56043"/>
    <w:rsid w:val="00C5733A"/>
    <w:rsid w:val="00C641B3"/>
    <w:rsid w:val="00C7011C"/>
    <w:rsid w:val="00C74D45"/>
    <w:rsid w:val="00C77E33"/>
    <w:rsid w:val="00C80447"/>
    <w:rsid w:val="00C857D6"/>
    <w:rsid w:val="00C8780A"/>
    <w:rsid w:val="00C96535"/>
    <w:rsid w:val="00CA6947"/>
    <w:rsid w:val="00CB13FF"/>
    <w:rsid w:val="00CB15C2"/>
    <w:rsid w:val="00CB5200"/>
    <w:rsid w:val="00CC0E65"/>
    <w:rsid w:val="00CC6D25"/>
    <w:rsid w:val="00CD7F92"/>
    <w:rsid w:val="00CE0B2B"/>
    <w:rsid w:val="00CE1576"/>
    <w:rsid w:val="00CE1B1A"/>
    <w:rsid w:val="00CE23C7"/>
    <w:rsid w:val="00CE4A80"/>
    <w:rsid w:val="00CE54AC"/>
    <w:rsid w:val="00CF7298"/>
    <w:rsid w:val="00D01025"/>
    <w:rsid w:val="00D0394B"/>
    <w:rsid w:val="00D043FC"/>
    <w:rsid w:val="00D06319"/>
    <w:rsid w:val="00D10B1D"/>
    <w:rsid w:val="00D17EF0"/>
    <w:rsid w:val="00D20967"/>
    <w:rsid w:val="00D24B46"/>
    <w:rsid w:val="00D24EAC"/>
    <w:rsid w:val="00D27D0F"/>
    <w:rsid w:val="00D316CA"/>
    <w:rsid w:val="00D346B8"/>
    <w:rsid w:val="00D36BC2"/>
    <w:rsid w:val="00D4037D"/>
    <w:rsid w:val="00D416F4"/>
    <w:rsid w:val="00D47B08"/>
    <w:rsid w:val="00D52BA8"/>
    <w:rsid w:val="00D55411"/>
    <w:rsid w:val="00D572EC"/>
    <w:rsid w:val="00D5751C"/>
    <w:rsid w:val="00D63536"/>
    <w:rsid w:val="00D65EFA"/>
    <w:rsid w:val="00D677FE"/>
    <w:rsid w:val="00D67903"/>
    <w:rsid w:val="00D67A8C"/>
    <w:rsid w:val="00D70FD6"/>
    <w:rsid w:val="00D7131A"/>
    <w:rsid w:val="00D74553"/>
    <w:rsid w:val="00D74E96"/>
    <w:rsid w:val="00D753DE"/>
    <w:rsid w:val="00D76D21"/>
    <w:rsid w:val="00D7748A"/>
    <w:rsid w:val="00D8255D"/>
    <w:rsid w:val="00D85680"/>
    <w:rsid w:val="00D85AEF"/>
    <w:rsid w:val="00D8640A"/>
    <w:rsid w:val="00D87E51"/>
    <w:rsid w:val="00D90C86"/>
    <w:rsid w:val="00D910B9"/>
    <w:rsid w:val="00D9318B"/>
    <w:rsid w:val="00D93DB1"/>
    <w:rsid w:val="00D95235"/>
    <w:rsid w:val="00D97A18"/>
    <w:rsid w:val="00D97F91"/>
    <w:rsid w:val="00DA1664"/>
    <w:rsid w:val="00DB1900"/>
    <w:rsid w:val="00DB1CD4"/>
    <w:rsid w:val="00DB4005"/>
    <w:rsid w:val="00DB67D4"/>
    <w:rsid w:val="00DD3DBD"/>
    <w:rsid w:val="00DD77AC"/>
    <w:rsid w:val="00DE0BDB"/>
    <w:rsid w:val="00DE31CD"/>
    <w:rsid w:val="00DE5363"/>
    <w:rsid w:val="00DE5DC8"/>
    <w:rsid w:val="00DE7EF7"/>
    <w:rsid w:val="00DF5D13"/>
    <w:rsid w:val="00E03613"/>
    <w:rsid w:val="00E04314"/>
    <w:rsid w:val="00E069BB"/>
    <w:rsid w:val="00E13973"/>
    <w:rsid w:val="00E22EBC"/>
    <w:rsid w:val="00E231C0"/>
    <w:rsid w:val="00E3403C"/>
    <w:rsid w:val="00E377E7"/>
    <w:rsid w:val="00E43508"/>
    <w:rsid w:val="00E46F68"/>
    <w:rsid w:val="00E510D1"/>
    <w:rsid w:val="00E527E7"/>
    <w:rsid w:val="00E548B3"/>
    <w:rsid w:val="00E67493"/>
    <w:rsid w:val="00E72C63"/>
    <w:rsid w:val="00E7430D"/>
    <w:rsid w:val="00E81AC1"/>
    <w:rsid w:val="00E85728"/>
    <w:rsid w:val="00E87D1E"/>
    <w:rsid w:val="00E90954"/>
    <w:rsid w:val="00E96772"/>
    <w:rsid w:val="00EA12D1"/>
    <w:rsid w:val="00EA33F2"/>
    <w:rsid w:val="00EA778E"/>
    <w:rsid w:val="00EB0EA0"/>
    <w:rsid w:val="00EB1D76"/>
    <w:rsid w:val="00EB558B"/>
    <w:rsid w:val="00EC0905"/>
    <w:rsid w:val="00ED1F09"/>
    <w:rsid w:val="00ED3A9D"/>
    <w:rsid w:val="00ED70FC"/>
    <w:rsid w:val="00EE2585"/>
    <w:rsid w:val="00EE3A37"/>
    <w:rsid w:val="00EE4B60"/>
    <w:rsid w:val="00EE55CB"/>
    <w:rsid w:val="00EF0788"/>
    <w:rsid w:val="00EF2EFA"/>
    <w:rsid w:val="00EF50C5"/>
    <w:rsid w:val="00EF73D2"/>
    <w:rsid w:val="00F00452"/>
    <w:rsid w:val="00F004BE"/>
    <w:rsid w:val="00F0457D"/>
    <w:rsid w:val="00F049D6"/>
    <w:rsid w:val="00F05A44"/>
    <w:rsid w:val="00F07A99"/>
    <w:rsid w:val="00F10491"/>
    <w:rsid w:val="00F254EC"/>
    <w:rsid w:val="00F25D7A"/>
    <w:rsid w:val="00F31116"/>
    <w:rsid w:val="00F31BEF"/>
    <w:rsid w:val="00F328F1"/>
    <w:rsid w:val="00F41B3F"/>
    <w:rsid w:val="00F46F86"/>
    <w:rsid w:val="00F63BF4"/>
    <w:rsid w:val="00F64EC5"/>
    <w:rsid w:val="00F672B2"/>
    <w:rsid w:val="00F738C3"/>
    <w:rsid w:val="00F76CF5"/>
    <w:rsid w:val="00F7713B"/>
    <w:rsid w:val="00F77E42"/>
    <w:rsid w:val="00F803D1"/>
    <w:rsid w:val="00F81EA1"/>
    <w:rsid w:val="00F86620"/>
    <w:rsid w:val="00F9078B"/>
    <w:rsid w:val="00F94F4B"/>
    <w:rsid w:val="00FA046F"/>
    <w:rsid w:val="00FA3770"/>
    <w:rsid w:val="00FA56C3"/>
    <w:rsid w:val="00FB39ED"/>
    <w:rsid w:val="00FB62AA"/>
    <w:rsid w:val="00FC0667"/>
    <w:rsid w:val="00FD2A6C"/>
    <w:rsid w:val="00FD6E7C"/>
    <w:rsid w:val="00FD74F8"/>
    <w:rsid w:val="00FE0A87"/>
    <w:rsid w:val="00FE6413"/>
    <w:rsid w:val="00FE6A8D"/>
    <w:rsid w:val="00FE6FB9"/>
    <w:rsid w:val="00FF5642"/>
    <w:rsid w:val="00FF78E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08840E"/>
  <w15:docId w15:val="{8891DA48-561A-4B2A-9904-88C5CDF6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7">
    <w:name w:val="heading 7"/>
    <w:basedOn w:val="Normal"/>
    <w:next w:val="Normal"/>
    <w:link w:val="Heading7Char"/>
    <w:qFormat/>
    <w:rsid w:val="00D85680"/>
    <w:pPr>
      <w:keepNext/>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outlineLvl w:val="6"/>
    </w:pPr>
    <w:rPr>
      <w:rFonts w:ascii="Times New Roman" w:eastAsia="Times New Roman" w:hAnsi="Times New Roman" w:cs="Times New Roman"/>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575EA"/>
    <w:pPr>
      <w:ind w:left="720"/>
      <w:contextualSpacing/>
    </w:pPr>
  </w:style>
  <w:style w:type="paragraph" w:customStyle="1" w:styleId="newparanumber">
    <w:name w:val="new_para_number"/>
    <w:basedOn w:val="Normal"/>
    <w:rsid w:val="00D8255D"/>
    <w:pPr>
      <w:spacing w:before="120" w:after="120"/>
      <w:jc w:val="both"/>
    </w:pPr>
    <w:rPr>
      <w:rFonts w:ascii="Times New Roman" w:eastAsia="Times New Roman" w:hAnsi="Times New Roman" w:cs="Times New Roman"/>
      <w:sz w:val="18"/>
      <w:szCs w:val="20"/>
    </w:rPr>
  </w:style>
  <w:style w:type="character" w:customStyle="1" w:styleId="Heading7Char">
    <w:name w:val="Heading 7 Char"/>
    <w:basedOn w:val="DefaultParagraphFont"/>
    <w:link w:val="Heading7"/>
    <w:rsid w:val="00D85680"/>
    <w:rPr>
      <w:rFonts w:ascii="Times New Roman" w:eastAsia="Times New Roman" w:hAnsi="Times New Roman" w:cs="Times New Roman"/>
      <w:b/>
      <w:sz w:val="16"/>
      <w:szCs w:val="20"/>
    </w:rPr>
  </w:style>
  <w:style w:type="paragraph" w:customStyle="1" w:styleId="nonumberpara">
    <w:name w:val="no_number_para"/>
    <w:basedOn w:val="Normal"/>
    <w:rsid w:val="00D85680"/>
    <w:pPr>
      <w:tabs>
        <w:tab w:val="left" w:pos="270"/>
      </w:tabs>
      <w:spacing w:before="120" w:after="120"/>
      <w:jc w:val="both"/>
    </w:pPr>
    <w:rPr>
      <w:rFonts w:ascii="Times New Roman" w:eastAsia="Times New Roman" w:hAnsi="Times New Roman" w:cs="Times New Roman"/>
      <w:sz w:val="18"/>
      <w:szCs w:val="20"/>
    </w:rPr>
  </w:style>
  <w:style w:type="paragraph" w:styleId="BodyText2">
    <w:name w:val="Body Text 2"/>
    <w:basedOn w:val="Normal"/>
    <w:link w:val="BodyText2Char"/>
    <w:rsid w:val="00D85680"/>
    <w:pPr>
      <w:spacing w:after="120" w:line="240" w:lineRule="atLeast"/>
      <w:jc w:val="both"/>
    </w:pPr>
    <w:rPr>
      <w:rFonts w:ascii="Helvetica" w:eastAsia="Times New Roman" w:hAnsi="Helvetica" w:cs="Times New Roman"/>
      <w:color w:val="000000"/>
      <w:szCs w:val="20"/>
    </w:rPr>
  </w:style>
  <w:style w:type="character" w:customStyle="1" w:styleId="BodyText2Char">
    <w:name w:val="Body Text 2 Char"/>
    <w:basedOn w:val="DefaultParagraphFont"/>
    <w:link w:val="BodyText2"/>
    <w:rsid w:val="00D85680"/>
    <w:rPr>
      <w:rFonts w:ascii="Helvetica" w:eastAsia="Times New Roman" w:hAnsi="Helvetica" w:cs="Times New Roman"/>
      <w:color w:val="000000"/>
      <w:szCs w:val="20"/>
    </w:rPr>
  </w:style>
  <w:style w:type="paragraph" w:styleId="Header">
    <w:name w:val="header"/>
    <w:basedOn w:val="Normal"/>
    <w:link w:val="HeaderChar"/>
    <w:rsid w:val="000B205A"/>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0B205A"/>
    <w:rPr>
      <w:rFonts w:ascii="Times New Roman" w:eastAsia="Times New Roman" w:hAnsi="Times New Roman" w:cs="Times New Roman"/>
      <w:sz w:val="20"/>
      <w:szCs w:val="20"/>
    </w:rPr>
  </w:style>
  <w:style w:type="paragraph" w:customStyle="1" w:styleId="newsubparanumber">
    <w:name w:val="new_subpara_number"/>
    <w:basedOn w:val="Normal"/>
    <w:rsid w:val="00734DAD"/>
    <w:pPr>
      <w:numPr>
        <w:numId w:val="5"/>
      </w:numPr>
      <w:tabs>
        <w:tab w:val="left" w:pos="270"/>
        <w:tab w:val="left" w:pos="1080"/>
      </w:tabs>
      <w:spacing w:before="60" w:after="60"/>
      <w:jc w:val="both"/>
    </w:pPr>
    <w:rPr>
      <w:rFonts w:ascii="Times New Roman" w:eastAsia="Times New Roman" w:hAnsi="Times New Roman" w:cs="Times New Roman"/>
      <w:sz w:val="18"/>
      <w:szCs w:val="20"/>
    </w:rPr>
  </w:style>
  <w:style w:type="paragraph" w:styleId="BlockText">
    <w:name w:val="Block Text"/>
    <w:basedOn w:val="Normal"/>
    <w:rsid w:val="009F4A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00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right="360" w:hanging="720"/>
    </w:pPr>
    <w:rPr>
      <w:rFonts w:ascii="Helvetica" w:eastAsia="Times New Roman" w:hAnsi="Helvetica" w:cs="Times New Roman"/>
      <w:szCs w:val="20"/>
    </w:rPr>
  </w:style>
  <w:style w:type="character" w:styleId="CommentReference">
    <w:name w:val="annotation reference"/>
    <w:basedOn w:val="DefaultParagraphFont"/>
    <w:uiPriority w:val="99"/>
    <w:semiHidden/>
    <w:unhideWhenUsed/>
    <w:rsid w:val="00594C09"/>
    <w:rPr>
      <w:sz w:val="16"/>
      <w:szCs w:val="16"/>
    </w:rPr>
  </w:style>
  <w:style w:type="paragraph" w:styleId="CommentText">
    <w:name w:val="annotation text"/>
    <w:basedOn w:val="Normal"/>
    <w:link w:val="CommentTextChar"/>
    <w:semiHidden/>
    <w:unhideWhenUsed/>
    <w:rsid w:val="00594C09"/>
    <w:rPr>
      <w:sz w:val="20"/>
      <w:szCs w:val="20"/>
    </w:rPr>
  </w:style>
  <w:style w:type="character" w:customStyle="1" w:styleId="CommentTextChar">
    <w:name w:val="Comment Text Char"/>
    <w:basedOn w:val="DefaultParagraphFont"/>
    <w:link w:val="CommentText"/>
    <w:semiHidden/>
    <w:rsid w:val="00594C09"/>
    <w:rPr>
      <w:sz w:val="20"/>
      <w:szCs w:val="20"/>
    </w:rPr>
  </w:style>
  <w:style w:type="paragraph" w:styleId="CommentSubject">
    <w:name w:val="annotation subject"/>
    <w:basedOn w:val="CommentText"/>
    <w:next w:val="CommentText"/>
    <w:link w:val="CommentSubjectChar"/>
    <w:uiPriority w:val="99"/>
    <w:semiHidden/>
    <w:unhideWhenUsed/>
    <w:rsid w:val="00594C09"/>
    <w:rPr>
      <w:b/>
      <w:bCs/>
    </w:rPr>
  </w:style>
  <w:style w:type="character" w:customStyle="1" w:styleId="CommentSubjectChar">
    <w:name w:val="Comment Subject Char"/>
    <w:basedOn w:val="CommentTextChar"/>
    <w:link w:val="CommentSubject"/>
    <w:uiPriority w:val="99"/>
    <w:semiHidden/>
    <w:rsid w:val="00594C09"/>
    <w:rPr>
      <w:b/>
      <w:bCs/>
      <w:sz w:val="20"/>
      <w:szCs w:val="20"/>
    </w:rPr>
  </w:style>
  <w:style w:type="paragraph" w:styleId="BalloonText">
    <w:name w:val="Balloon Text"/>
    <w:basedOn w:val="Normal"/>
    <w:link w:val="BalloonTextChar"/>
    <w:uiPriority w:val="99"/>
    <w:semiHidden/>
    <w:unhideWhenUsed/>
    <w:rsid w:val="00594C09"/>
    <w:rPr>
      <w:rFonts w:ascii="Tahoma" w:hAnsi="Tahoma" w:cs="Tahoma"/>
      <w:sz w:val="16"/>
      <w:szCs w:val="16"/>
    </w:rPr>
  </w:style>
  <w:style w:type="character" w:customStyle="1" w:styleId="BalloonTextChar">
    <w:name w:val="Balloon Text Char"/>
    <w:basedOn w:val="DefaultParagraphFont"/>
    <w:link w:val="BalloonText"/>
    <w:uiPriority w:val="99"/>
    <w:semiHidden/>
    <w:rsid w:val="00594C09"/>
    <w:rPr>
      <w:rFonts w:ascii="Tahoma" w:hAnsi="Tahoma" w:cs="Tahoma"/>
      <w:sz w:val="16"/>
      <w:szCs w:val="16"/>
    </w:rPr>
  </w:style>
  <w:style w:type="paragraph" w:styleId="Footer">
    <w:name w:val="footer"/>
    <w:basedOn w:val="Normal"/>
    <w:link w:val="FooterChar"/>
    <w:uiPriority w:val="99"/>
    <w:unhideWhenUsed/>
    <w:rsid w:val="0058329A"/>
    <w:pPr>
      <w:tabs>
        <w:tab w:val="center" w:pos="4680"/>
        <w:tab w:val="right" w:pos="9360"/>
      </w:tabs>
    </w:pPr>
  </w:style>
  <w:style w:type="character" w:customStyle="1" w:styleId="FooterChar">
    <w:name w:val="Footer Char"/>
    <w:basedOn w:val="DefaultParagraphFont"/>
    <w:link w:val="Footer"/>
    <w:uiPriority w:val="99"/>
    <w:rsid w:val="0058329A"/>
  </w:style>
  <w:style w:type="paragraph" w:customStyle="1" w:styleId="SWFormsTextLetteredList">
    <w:name w:val="SWForms Text Lettered List"/>
    <w:basedOn w:val="Normal"/>
    <w:rsid w:val="00101E79"/>
    <w:pPr>
      <w:tabs>
        <w:tab w:val="left" w:pos="720"/>
      </w:tabs>
      <w:autoSpaceDE w:val="0"/>
      <w:autoSpaceDN w:val="0"/>
      <w:adjustRightInd w:val="0"/>
      <w:spacing w:after="120" w:line="200" w:lineRule="atLeast"/>
      <w:ind w:left="720" w:hanging="360"/>
    </w:pPr>
    <w:rPr>
      <w:rFonts w:ascii="Trebuchet MS" w:eastAsia="Times New Roman" w:hAnsi="Trebuchet MS" w:cs="Trebuchet MS"/>
      <w:sz w:val="18"/>
      <w:szCs w:val="18"/>
    </w:rPr>
  </w:style>
  <w:style w:type="character" w:customStyle="1" w:styleId="ListParagraphChar">
    <w:name w:val="List Paragraph Char"/>
    <w:basedOn w:val="DefaultParagraphFont"/>
    <w:link w:val="ListParagraph"/>
    <w:uiPriority w:val="34"/>
    <w:rsid w:val="00C64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6D222-5D58-4D45-830B-E3DC23FB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4905</Words>
  <Characters>27961</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Blackboard Inc.</Company>
  <LinksUpToDate>false</LinksUpToDate>
  <CharactersWithSpaces>32801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Ritter</dc:creator>
  <cp:lastModifiedBy>Mark O'Neil</cp:lastModifiedBy>
  <cp:revision>4</cp:revision>
  <dcterms:created xsi:type="dcterms:W3CDTF">2017-03-30T19:24:00Z</dcterms:created>
  <dcterms:modified xsi:type="dcterms:W3CDTF">2017-04-06T17:23:00Z</dcterms:modified>
</cp:coreProperties>
</file>